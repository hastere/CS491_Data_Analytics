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82ED0" w14:textId="77777777" w:rsidR="00874C06" w:rsidRPr="001E40C5" w:rsidRDefault="00194878" w:rsidP="00194878">
      <w:pPr>
        <w:jc w:val="center"/>
        <w:rPr>
          <w:sz w:val="22"/>
        </w:rPr>
      </w:pPr>
      <w:r w:rsidRPr="001E40C5">
        <w:rPr>
          <w:sz w:val="22"/>
        </w:rPr>
        <w:t xml:space="preserve">Lab </w:t>
      </w:r>
      <w:r w:rsidR="006C20E6" w:rsidRPr="001E40C5">
        <w:rPr>
          <w:sz w:val="22"/>
        </w:rPr>
        <w:t>3</w:t>
      </w:r>
      <w:r w:rsidRPr="001E40C5">
        <w:rPr>
          <w:sz w:val="22"/>
        </w:rPr>
        <w:t xml:space="preserve">: </w:t>
      </w:r>
      <w:r w:rsidR="006C20E6" w:rsidRPr="001E40C5">
        <w:rPr>
          <w:sz w:val="22"/>
        </w:rPr>
        <w:t>Deep Learning</w:t>
      </w:r>
    </w:p>
    <w:p w14:paraId="13B8C72B" w14:textId="77777777" w:rsidR="00194878" w:rsidRPr="001E40C5" w:rsidRDefault="00194878" w:rsidP="00194878">
      <w:pPr>
        <w:rPr>
          <w:sz w:val="22"/>
        </w:rPr>
      </w:pPr>
    </w:p>
    <w:p w14:paraId="32BD7BC9" w14:textId="77777777" w:rsidR="005B7C80" w:rsidRPr="001E40C5" w:rsidRDefault="005B7C80" w:rsidP="005B7C80">
      <w:pPr>
        <w:rPr>
          <w:b/>
          <w:sz w:val="22"/>
        </w:rPr>
      </w:pPr>
      <w:r w:rsidRPr="001E40C5">
        <w:rPr>
          <w:b/>
          <w:sz w:val="22"/>
        </w:rPr>
        <w:t>Submission Instructions:</w:t>
      </w:r>
    </w:p>
    <w:p w14:paraId="449B1560" w14:textId="34AB6EEF" w:rsidR="00146A0C" w:rsidRDefault="005B7C80" w:rsidP="00146A0C">
      <w:pPr>
        <w:pStyle w:val="ListParagraph"/>
        <w:numPr>
          <w:ilvl w:val="0"/>
          <w:numId w:val="4"/>
        </w:numPr>
        <w:rPr>
          <w:ins w:id="0" w:author="Sainju, Arpan Man" w:date="2018-11-06T00:31:00Z"/>
          <w:b/>
          <w:color w:val="000000" w:themeColor="text1"/>
          <w:sz w:val="22"/>
        </w:rPr>
      </w:pPr>
      <w:r w:rsidRPr="001E40C5">
        <w:rPr>
          <w:b/>
          <w:color w:val="000000" w:themeColor="text1"/>
          <w:sz w:val="22"/>
        </w:rPr>
        <w:t xml:space="preserve">You will submit </w:t>
      </w:r>
      <w:ins w:id="1" w:author="Sainju, Arpan Man" w:date="2018-11-06T00:13:00Z">
        <w:r w:rsidR="00146A0C">
          <w:rPr>
            <w:b/>
            <w:color w:val="000000" w:themeColor="text1"/>
            <w:sz w:val="22"/>
          </w:rPr>
          <w:t xml:space="preserve">the modified Task1.ipynb, Task2.ipynb, ssd512.ipynb and </w:t>
        </w:r>
      </w:ins>
      <w:ins w:id="2" w:author="Sainju, Arpan Man" w:date="2018-11-06T00:14:00Z">
        <w:r w:rsidR="00146A0C" w:rsidRPr="00146A0C">
          <w:rPr>
            <w:b/>
            <w:color w:val="000000" w:themeColor="text1"/>
            <w:sz w:val="22"/>
          </w:rPr>
          <w:t>ResNet50RetinaNet</w:t>
        </w:r>
        <w:r w:rsidR="00146A0C">
          <w:rPr>
            <w:b/>
            <w:color w:val="000000" w:themeColor="text1"/>
            <w:sz w:val="22"/>
          </w:rPr>
          <w:t>.ipynb files</w:t>
        </w:r>
      </w:ins>
      <w:ins w:id="3" w:author="Sainju, Arpan Man" w:date="2018-11-06T00:15:00Z">
        <w:r w:rsidR="00146A0C">
          <w:rPr>
            <w:b/>
            <w:color w:val="000000" w:themeColor="text1"/>
            <w:sz w:val="22"/>
          </w:rPr>
          <w:t xml:space="preserve"> and a txt file </w:t>
        </w:r>
      </w:ins>
      <w:ins w:id="4" w:author="Sainju, Arpan Man" w:date="2018-11-06T00:16:00Z">
        <w:r w:rsidR="00146A0C">
          <w:rPr>
            <w:b/>
            <w:color w:val="000000" w:themeColor="text1"/>
            <w:sz w:val="22"/>
          </w:rPr>
          <w:t>lab3.txt</w:t>
        </w:r>
      </w:ins>
      <w:ins w:id="5" w:author="Sainju, Arpan Man" w:date="2018-11-06T00:14:00Z">
        <w:r w:rsidR="00146A0C">
          <w:rPr>
            <w:b/>
            <w:color w:val="000000" w:themeColor="text1"/>
            <w:sz w:val="22"/>
          </w:rPr>
          <w:t xml:space="preserve">. </w:t>
        </w:r>
      </w:ins>
    </w:p>
    <w:p w14:paraId="2FCB98DF" w14:textId="5457F45F" w:rsidR="003B0BC3" w:rsidRDefault="003B0BC3" w:rsidP="00146A0C">
      <w:pPr>
        <w:pStyle w:val="ListParagraph"/>
        <w:numPr>
          <w:ilvl w:val="0"/>
          <w:numId w:val="4"/>
        </w:numPr>
        <w:rPr>
          <w:ins w:id="6" w:author="Sainju, Arpan Man" w:date="2018-11-06T00:17:00Z"/>
          <w:b/>
          <w:color w:val="000000" w:themeColor="text1"/>
          <w:sz w:val="22"/>
        </w:rPr>
      </w:pPr>
      <w:ins w:id="7" w:author="Sainju, Arpan Man" w:date="2018-11-06T00:31:00Z">
        <w:r>
          <w:rPr>
            <w:b/>
            <w:color w:val="000000" w:themeColor="text1"/>
            <w:sz w:val="22"/>
          </w:rPr>
          <w:t>You should zip all the above files and upload it in blackboard.</w:t>
        </w:r>
      </w:ins>
    </w:p>
    <w:p w14:paraId="2A42AC95" w14:textId="66547F2B" w:rsidR="005B7C80" w:rsidRPr="001E40C5" w:rsidRDefault="00146A0C" w:rsidP="00146A0C">
      <w:pPr>
        <w:pStyle w:val="ListParagraph"/>
        <w:numPr>
          <w:ilvl w:val="0"/>
          <w:numId w:val="4"/>
        </w:numPr>
        <w:rPr>
          <w:b/>
          <w:color w:val="000000" w:themeColor="text1"/>
          <w:sz w:val="22"/>
        </w:rPr>
      </w:pPr>
      <w:ins w:id="8" w:author="Sainju, Arpan Man" w:date="2018-11-06T00:18:00Z">
        <w:r>
          <w:rPr>
            <w:b/>
            <w:color w:val="000000" w:themeColor="text1"/>
            <w:sz w:val="22"/>
          </w:rPr>
          <w:t xml:space="preserve">In lab3.txt provide answers to </w:t>
        </w:r>
      </w:ins>
      <w:ins w:id="9" w:author="Sainju, Arpan Man" w:date="2018-11-06T00:19:00Z">
        <w:r>
          <w:rPr>
            <w:b/>
            <w:color w:val="000000" w:themeColor="text1"/>
            <w:sz w:val="22"/>
          </w:rPr>
          <w:t>question asked in each tasks (Task1, Task2 and Task3).</w:t>
        </w:r>
      </w:ins>
      <w:ins w:id="10" w:author="Sainju, Arpan Man" w:date="2018-11-06T00:24:00Z">
        <w:r w:rsidR="008452F2">
          <w:rPr>
            <w:b/>
            <w:color w:val="000000" w:themeColor="text1"/>
            <w:sz w:val="22"/>
          </w:rPr>
          <w:t xml:space="preserve"> Sample lab3</w:t>
        </w:r>
      </w:ins>
      <w:ins w:id="11" w:author="Sainju, Arpan Man" w:date="2018-11-06T00:30:00Z">
        <w:r w:rsidR="00257DA5">
          <w:rPr>
            <w:b/>
            <w:color w:val="000000" w:themeColor="text1"/>
            <w:sz w:val="22"/>
          </w:rPr>
          <w:t>_sample</w:t>
        </w:r>
      </w:ins>
      <w:ins w:id="12" w:author="Sainju, Arpan Man" w:date="2018-11-06T00:24:00Z">
        <w:r w:rsidR="008452F2">
          <w:rPr>
            <w:b/>
            <w:color w:val="000000" w:themeColor="text1"/>
            <w:sz w:val="22"/>
          </w:rPr>
          <w:t xml:space="preserve">.txt is provided. </w:t>
        </w:r>
      </w:ins>
      <w:del w:id="13" w:author="Sainju, Arpan Man" w:date="2018-11-06T00:12:00Z">
        <w:r w:rsidR="005B7C80" w:rsidRPr="001E40C5" w:rsidDel="00146A0C">
          <w:rPr>
            <w:b/>
            <w:color w:val="000000" w:themeColor="text1"/>
            <w:sz w:val="22"/>
          </w:rPr>
          <w:delText>a</w:delText>
        </w:r>
      </w:del>
      <w:del w:id="14" w:author="Sainju, Arpan Man" w:date="2018-11-06T00:13:00Z">
        <w:r w:rsidR="005B7C80" w:rsidRPr="001E40C5" w:rsidDel="00146A0C">
          <w:rPr>
            <w:b/>
            <w:color w:val="000000" w:themeColor="text1"/>
            <w:sz w:val="22"/>
          </w:rPr>
          <w:delText xml:space="preserve"> </w:delText>
        </w:r>
      </w:del>
      <w:del w:id="15" w:author="Sainju, Arpan Man" w:date="2018-11-06T00:12:00Z">
        <w:r w:rsidR="005B7C80" w:rsidRPr="001E40C5" w:rsidDel="00146A0C">
          <w:rPr>
            <w:b/>
            <w:color w:val="FF0000"/>
          </w:rPr>
          <w:delText xml:space="preserve">single </w:delText>
        </w:r>
      </w:del>
      <w:del w:id="16" w:author="Sainju, Arpan Man" w:date="2018-11-06T00:13:00Z">
        <w:r w:rsidR="005B7C80" w:rsidRPr="001E40C5" w:rsidDel="00146A0C">
          <w:rPr>
            <w:b/>
            <w:color w:val="FF0000"/>
          </w:rPr>
          <w:delText xml:space="preserve">script </w:delText>
        </w:r>
        <w:r w:rsidR="005B7C80" w:rsidRPr="001E40C5" w:rsidDel="00146A0C">
          <w:rPr>
            <w:b/>
            <w:color w:val="000000" w:themeColor="text1"/>
            <w:sz w:val="22"/>
          </w:rPr>
          <w:delText>(</w:delText>
        </w:r>
        <w:r w:rsidR="00A173B9" w:rsidRPr="001E40C5" w:rsidDel="00146A0C">
          <w:rPr>
            <w:b/>
            <w:color w:val="000000" w:themeColor="text1"/>
            <w:sz w:val="22"/>
          </w:rPr>
          <w:delText>“.ipynb”</w:delText>
        </w:r>
        <w:r w:rsidR="005B7C80" w:rsidRPr="001E40C5" w:rsidDel="00146A0C">
          <w:rPr>
            <w:b/>
            <w:color w:val="000000" w:themeColor="text1"/>
            <w:sz w:val="22"/>
          </w:rPr>
          <w:delText>)</w:delText>
        </w:r>
        <w:r w:rsidR="000766C2" w:rsidRPr="001E40C5" w:rsidDel="00146A0C">
          <w:rPr>
            <w:b/>
            <w:color w:val="000000" w:themeColor="text1"/>
            <w:sz w:val="22"/>
          </w:rPr>
          <w:delText xml:space="preserve"> file</w:delText>
        </w:r>
        <w:r w:rsidR="005B7C80" w:rsidRPr="001E40C5" w:rsidDel="00146A0C">
          <w:rPr>
            <w:b/>
            <w:color w:val="000000" w:themeColor="text1"/>
            <w:sz w:val="22"/>
          </w:rPr>
          <w:delText>.</w:delText>
        </w:r>
      </w:del>
    </w:p>
    <w:p w14:paraId="5AE38C72" w14:textId="720384A0" w:rsidR="00F441CF" w:rsidRPr="001E40C5" w:rsidRDefault="00F441CF" w:rsidP="00F441CF">
      <w:pPr>
        <w:pStyle w:val="ListParagraph"/>
        <w:numPr>
          <w:ilvl w:val="0"/>
          <w:numId w:val="4"/>
        </w:numPr>
        <w:rPr>
          <w:b/>
          <w:color w:val="000000" w:themeColor="text1"/>
          <w:sz w:val="22"/>
        </w:rPr>
      </w:pPr>
      <w:del w:id="17" w:author="Sainju, Arpan Man" w:date="2018-11-06T00:14:00Z">
        <w:r w:rsidRPr="001E40C5" w:rsidDel="00146A0C">
          <w:rPr>
            <w:b/>
            <w:color w:val="000000" w:themeColor="text1"/>
            <w:sz w:val="22"/>
          </w:rPr>
          <w:delText xml:space="preserve">Please do not zip your solution. </w:delText>
        </w:r>
      </w:del>
      <w:r w:rsidRPr="001E40C5">
        <w:rPr>
          <w:b/>
          <w:color w:val="000000" w:themeColor="text1"/>
          <w:sz w:val="22"/>
        </w:rPr>
        <w:t xml:space="preserve">You do not need to submit the data files. </w:t>
      </w:r>
    </w:p>
    <w:p w14:paraId="668FD3B8" w14:textId="0AC181F6" w:rsidR="005B7C80" w:rsidRPr="001E40C5" w:rsidDel="00146A0C" w:rsidRDefault="005B7C80" w:rsidP="005B7C80">
      <w:pPr>
        <w:pStyle w:val="ListParagraph"/>
        <w:numPr>
          <w:ilvl w:val="0"/>
          <w:numId w:val="4"/>
        </w:numPr>
        <w:rPr>
          <w:del w:id="18" w:author="Sainju, Arpan Man" w:date="2018-11-06T00:15:00Z"/>
          <w:b/>
          <w:color w:val="000000" w:themeColor="text1"/>
          <w:sz w:val="22"/>
        </w:rPr>
      </w:pPr>
      <w:del w:id="19" w:author="Sainju, Arpan Man" w:date="2018-11-06T00:15:00Z">
        <w:r w:rsidRPr="001E40C5" w:rsidDel="00146A0C">
          <w:rPr>
            <w:b/>
            <w:color w:val="000000" w:themeColor="text1"/>
            <w:sz w:val="22"/>
          </w:rPr>
          <w:delText xml:space="preserve">Your script will clearly mark out answer and code for each question. </w:delText>
        </w:r>
      </w:del>
    </w:p>
    <w:p w14:paraId="36BA1FAC" w14:textId="36D1CBA3" w:rsidR="005B7C80" w:rsidRPr="001E40C5" w:rsidDel="00146A0C" w:rsidRDefault="005B7C80" w:rsidP="005B7C80">
      <w:pPr>
        <w:pStyle w:val="ListParagraph"/>
        <w:numPr>
          <w:ilvl w:val="0"/>
          <w:numId w:val="4"/>
        </w:numPr>
        <w:rPr>
          <w:del w:id="20" w:author="Sainju, Arpan Man" w:date="2018-11-06T00:15:00Z"/>
          <w:b/>
          <w:color w:val="000000" w:themeColor="text1"/>
          <w:sz w:val="22"/>
        </w:rPr>
      </w:pPr>
      <w:del w:id="21" w:author="Sainju, Arpan Man" w:date="2018-11-06T00:15:00Z">
        <w:r w:rsidRPr="001E40C5" w:rsidDel="00146A0C">
          <w:rPr>
            <w:b/>
            <w:color w:val="000000" w:themeColor="text1"/>
            <w:sz w:val="22"/>
          </w:rPr>
          <w:delText>Your script will print out results that support your direct answer.</w:delText>
        </w:r>
      </w:del>
    </w:p>
    <w:p w14:paraId="1D5DDD8E" w14:textId="73D99E11" w:rsidR="000766C2" w:rsidRPr="001E40C5" w:rsidDel="00146A0C" w:rsidRDefault="000766C2" w:rsidP="000766C2">
      <w:pPr>
        <w:pStyle w:val="ListParagraph"/>
        <w:numPr>
          <w:ilvl w:val="0"/>
          <w:numId w:val="4"/>
        </w:numPr>
        <w:rPr>
          <w:del w:id="22" w:author="Sainju, Arpan Man" w:date="2018-11-06T00:15:00Z"/>
          <w:b/>
          <w:color w:val="000000" w:themeColor="text1"/>
          <w:sz w:val="22"/>
        </w:rPr>
      </w:pPr>
      <w:del w:id="23" w:author="Sainju, Arpan Man" w:date="2018-11-06T00:15:00Z">
        <w:r w:rsidRPr="001E40C5" w:rsidDel="00146A0C">
          <w:rPr>
            <w:b/>
            <w:color w:val="000000" w:themeColor="text1"/>
            <w:sz w:val="22"/>
          </w:rPr>
          <w:delText>The name of your script file should be “</w:delText>
        </w:r>
        <w:r w:rsidR="00F441CF" w:rsidRPr="001E40C5" w:rsidDel="00146A0C">
          <w:rPr>
            <w:b/>
            <w:color w:val="000000" w:themeColor="text1"/>
            <w:sz w:val="22"/>
          </w:rPr>
          <w:delText>Lab2_</w:delText>
        </w:r>
        <w:r w:rsidRPr="001E40C5" w:rsidDel="00146A0C">
          <w:rPr>
            <w:b/>
            <w:color w:val="000000" w:themeColor="text1"/>
            <w:sz w:val="22"/>
          </w:rPr>
          <w:delText>CS491_Team_X” for CS491 and “</w:delText>
        </w:r>
        <w:r w:rsidR="00F441CF" w:rsidRPr="001E40C5" w:rsidDel="00146A0C">
          <w:rPr>
            <w:b/>
            <w:color w:val="000000" w:themeColor="text1"/>
            <w:sz w:val="22"/>
          </w:rPr>
          <w:delText>Lab2_</w:delText>
        </w:r>
        <w:r w:rsidRPr="001E40C5" w:rsidDel="00146A0C">
          <w:rPr>
            <w:b/>
            <w:color w:val="000000" w:themeColor="text1"/>
            <w:sz w:val="22"/>
          </w:rPr>
          <w:delText xml:space="preserve">CS591_Team_X” for CS591. Replace X with your team number. </w:delText>
        </w:r>
      </w:del>
    </w:p>
    <w:p w14:paraId="350962C9" w14:textId="76628829" w:rsidR="001F1A0A" w:rsidRPr="001E40C5" w:rsidRDefault="001F1A0A" w:rsidP="000766C2">
      <w:pPr>
        <w:pStyle w:val="ListParagraph"/>
        <w:numPr>
          <w:ilvl w:val="0"/>
          <w:numId w:val="4"/>
        </w:numPr>
        <w:rPr>
          <w:b/>
          <w:color w:val="FF0000"/>
          <w:sz w:val="22"/>
        </w:rPr>
      </w:pPr>
      <w:r w:rsidRPr="001E40C5">
        <w:rPr>
          <w:b/>
          <w:color w:val="FF0000"/>
          <w:sz w:val="22"/>
        </w:rPr>
        <w:t xml:space="preserve">At the beginning of your </w:t>
      </w:r>
      <w:del w:id="24" w:author="Sainju, Arpan Man" w:date="2018-11-06T00:20:00Z">
        <w:r w:rsidRPr="001E40C5" w:rsidDel="00146A0C">
          <w:rPr>
            <w:b/>
            <w:color w:val="FF0000"/>
            <w:sz w:val="22"/>
          </w:rPr>
          <w:delText>submission</w:delText>
        </w:r>
      </w:del>
      <w:ins w:id="25" w:author="Sainju, Arpan Man" w:date="2018-11-06T00:20:00Z">
        <w:r w:rsidR="00146A0C">
          <w:rPr>
            <w:b/>
            <w:color w:val="FF0000"/>
            <w:sz w:val="22"/>
          </w:rPr>
          <w:t>lab3.txt</w:t>
        </w:r>
      </w:ins>
      <w:r w:rsidRPr="001E40C5">
        <w:rPr>
          <w:b/>
          <w:color w:val="FF0000"/>
          <w:sz w:val="22"/>
        </w:rPr>
        <w:t>, please clearly indicate contribution of individual members, e.g., who drafted which answers, and who reviewed which answers.</w:t>
      </w:r>
    </w:p>
    <w:p w14:paraId="0F4BCECF" w14:textId="0AF763CE" w:rsidR="008452F2" w:rsidRPr="00257DA5" w:rsidRDefault="008452F2" w:rsidP="00257DA5">
      <w:pPr>
        <w:rPr>
          <w:b/>
          <w:color w:val="000000" w:themeColor="text1"/>
          <w:sz w:val="22"/>
          <w:rPrChange w:id="26" w:author="Sainju, Arpan Man" w:date="2018-11-06T00:30:00Z">
            <w:rPr/>
          </w:rPrChange>
        </w:rPr>
        <w:pPrChange w:id="27" w:author="Sainju, Arpan Man" w:date="2018-11-06T00:30:00Z">
          <w:pPr/>
        </w:pPrChange>
      </w:pPr>
    </w:p>
    <w:p w14:paraId="0610649D" w14:textId="53445317" w:rsidR="005B7C80" w:rsidRPr="001E40C5" w:rsidDel="00146A0C" w:rsidRDefault="005B7C80" w:rsidP="005B7C80">
      <w:pPr>
        <w:rPr>
          <w:del w:id="28" w:author="Sainju, Arpan Man" w:date="2018-11-06T00:15:00Z"/>
          <w:color w:val="000000" w:themeColor="text1"/>
          <w:sz w:val="22"/>
        </w:rPr>
      </w:pPr>
      <w:del w:id="29" w:author="Sainju, Arpan Man" w:date="2018-11-06T00:15:00Z">
        <w:r w:rsidRPr="001E40C5" w:rsidDel="00146A0C">
          <w:rPr>
            <w:color w:val="000000" w:themeColor="text1"/>
            <w:sz w:val="22"/>
          </w:rPr>
          <w:delText xml:space="preserve">Example: </w:delText>
        </w:r>
        <w:r w:rsidR="00F441CF" w:rsidRPr="001E40C5" w:rsidDel="00146A0C">
          <w:rPr>
            <w:color w:val="000000" w:themeColor="text1"/>
            <w:sz w:val="22"/>
          </w:rPr>
          <w:delText>Lab2_</w:delText>
        </w:r>
        <w:r w:rsidR="000766C2" w:rsidRPr="001E40C5" w:rsidDel="00146A0C">
          <w:rPr>
            <w:color w:val="000000" w:themeColor="text1"/>
            <w:sz w:val="22"/>
          </w:rPr>
          <w:delText>CS491_Team_0.ipynb</w:delText>
        </w:r>
      </w:del>
    </w:p>
    <w:p w14:paraId="3DF0830C" w14:textId="1BB54582" w:rsidR="005B7C80" w:rsidRPr="001E40C5" w:rsidDel="00146A0C" w:rsidRDefault="005B7C80" w:rsidP="005B7C80">
      <w:pPr>
        <w:rPr>
          <w:del w:id="30" w:author="Sainju, Arpan Man" w:date="2018-11-06T00:15:00Z"/>
          <w:color w:val="ED7D31" w:themeColor="accent2"/>
          <w:sz w:val="22"/>
        </w:rPr>
      </w:pPr>
      <w:del w:id="31" w:author="Sainju, Arpan Man" w:date="2018-11-06T00:15:00Z">
        <w:r w:rsidRPr="001E40C5" w:rsidDel="00146A0C">
          <w:rPr>
            <w:color w:val="ED7D31" w:themeColor="accent2"/>
            <w:sz w:val="22"/>
          </w:rPr>
          <w:delText># Answer to question 0:</w:delText>
        </w:r>
      </w:del>
    </w:p>
    <w:p w14:paraId="4EE03D0C" w14:textId="505A86BF" w:rsidR="005B7C80" w:rsidRPr="001E40C5" w:rsidDel="00146A0C" w:rsidRDefault="005B7C80" w:rsidP="005B7C80">
      <w:pPr>
        <w:rPr>
          <w:del w:id="32" w:author="Sainju, Arpan Man" w:date="2018-11-06T00:15:00Z"/>
          <w:color w:val="ED7D31" w:themeColor="accent2"/>
          <w:sz w:val="22"/>
        </w:rPr>
      </w:pPr>
      <w:del w:id="33" w:author="Sainju, Arpan Man" w:date="2018-11-06T00:15:00Z">
        <w:r w:rsidRPr="001E40C5" w:rsidDel="00146A0C">
          <w:rPr>
            <w:color w:val="ED7D31" w:themeColor="accent2"/>
            <w:sz w:val="22"/>
          </w:rPr>
          <w:delText># The number of attributes in the file is 100. There are 2 classes.</w:delText>
        </w:r>
      </w:del>
    </w:p>
    <w:p w14:paraId="0B92DF76" w14:textId="53617CD3" w:rsidR="005B7C80" w:rsidRPr="001E40C5" w:rsidDel="00146A0C" w:rsidRDefault="005B7C80" w:rsidP="005B7C80">
      <w:pPr>
        <w:rPr>
          <w:del w:id="34" w:author="Sainju, Arpan Man" w:date="2018-11-06T00:15:00Z"/>
          <w:color w:val="ED7D31" w:themeColor="accent2"/>
          <w:sz w:val="22"/>
        </w:rPr>
      </w:pPr>
      <w:del w:id="35" w:author="Sainju, Arpan Man" w:date="2018-11-06T00:15:00Z">
        <w:r w:rsidRPr="001E40C5" w:rsidDel="00146A0C">
          <w:rPr>
            <w:color w:val="ED7D31" w:themeColor="accent2"/>
            <w:sz w:val="22"/>
          </w:rPr>
          <w:delText># Below are codes to print out the numbers in answer above.</w:delText>
        </w:r>
      </w:del>
    </w:p>
    <w:p w14:paraId="1C936D23" w14:textId="0A3BAFC8" w:rsidR="005B7C80" w:rsidRPr="001E40C5" w:rsidDel="00146A0C" w:rsidRDefault="005B7C80" w:rsidP="005B7C80">
      <w:pPr>
        <w:rPr>
          <w:del w:id="36" w:author="Sainju, Arpan Man" w:date="2018-11-06T00:15:00Z"/>
          <w:color w:val="ED7D31" w:themeColor="accent2"/>
          <w:sz w:val="22"/>
        </w:rPr>
      </w:pPr>
      <w:del w:id="37" w:author="Sainju, Arpan Man" w:date="2018-11-06T00:15:00Z">
        <w:r w:rsidRPr="001E40C5" w:rsidDel="00146A0C">
          <w:rPr>
            <w:color w:val="ED7D31" w:themeColor="accent2"/>
            <w:sz w:val="22"/>
          </w:rPr>
          <w:delText>XXXXXXXXX</w:delText>
        </w:r>
      </w:del>
    </w:p>
    <w:p w14:paraId="5ECEA530" w14:textId="2ED34BCC" w:rsidR="006C20E6" w:rsidRPr="001E40C5" w:rsidDel="00146A0C" w:rsidRDefault="006C20E6" w:rsidP="005B7C80">
      <w:pPr>
        <w:rPr>
          <w:del w:id="38" w:author="Sainju, Arpan Man" w:date="2018-11-06T00:15:00Z"/>
          <w:color w:val="ED7D31" w:themeColor="accent2"/>
          <w:sz w:val="22"/>
        </w:rPr>
      </w:pPr>
    </w:p>
    <w:p w14:paraId="38A41B99" w14:textId="77777777" w:rsidR="006C20E6" w:rsidRPr="001E40C5" w:rsidRDefault="006C20E6" w:rsidP="005B7C80">
      <w:pPr>
        <w:rPr>
          <w:b/>
          <w:sz w:val="28"/>
        </w:rPr>
      </w:pPr>
      <w:r w:rsidRPr="001E40C5">
        <w:rPr>
          <w:b/>
          <w:sz w:val="28"/>
        </w:rPr>
        <w:t xml:space="preserve">Before you start: </w:t>
      </w:r>
    </w:p>
    <w:p w14:paraId="0AC38B69" w14:textId="39BE934F" w:rsidR="006C20E6" w:rsidRDefault="006C20E6" w:rsidP="005B7C80">
      <w:pPr>
        <w:rPr>
          <w:ins w:id="39" w:author="Sainju, Arpan Man" w:date="2018-11-05T15:20:00Z"/>
        </w:rPr>
      </w:pPr>
      <w:r w:rsidRPr="001E40C5">
        <w:t>Anaconda and Python:</w:t>
      </w:r>
    </w:p>
    <w:p w14:paraId="5F262254" w14:textId="16EBB85C" w:rsidR="0016781D" w:rsidRPr="001E40C5" w:rsidRDefault="0016781D" w:rsidP="0016781D">
      <w:pPr>
        <w:pStyle w:val="ListParagraph"/>
        <w:numPr>
          <w:ilvl w:val="0"/>
          <w:numId w:val="9"/>
        </w:numPr>
        <w:pPrChange w:id="40" w:author="Sainju, Arpan Man" w:date="2018-11-05T15:20:00Z">
          <w:pPr/>
        </w:pPrChange>
      </w:pPr>
      <w:ins w:id="41" w:author="Sainju, Arpan Man" w:date="2018-11-05T15:20:00Z">
        <w:r>
          <w:t xml:space="preserve">Introduction: </w:t>
        </w:r>
        <w:r w:rsidRPr="0016781D">
          <w:t>https://www.anaconda.com/</w:t>
        </w:r>
      </w:ins>
    </w:p>
    <w:p w14:paraId="0AC7F1EC" w14:textId="77777777" w:rsidR="006C20E6" w:rsidRPr="001E40C5" w:rsidRDefault="00AC1B2B" w:rsidP="00AC1B2B">
      <w:pPr>
        <w:pStyle w:val="ListParagraph"/>
        <w:numPr>
          <w:ilvl w:val="0"/>
          <w:numId w:val="9"/>
        </w:numPr>
      </w:pPr>
      <w:r w:rsidRPr="001E40C5">
        <w:t xml:space="preserve">Download and install Anaconda 5.3 with python 3.7 version. </w:t>
      </w:r>
    </w:p>
    <w:p w14:paraId="339895BF" w14:textId="3DC53326" w:rsidR="00AC1B2B" w:rsidRDefault="00AC1B2B" w:rsidP="00AC1B2B">
      <w:pPr>
        <w:pStyle w:val="ListParagraph"/>
        <w:numPr>
          <w:ilvl w:val="0"/>
          <w:numId w:val="9"/>
        </w:numPr>
        <w:rPr>
          <w:ins w:id="42" w:author="Sainju, Arpan Man [2]" w:date="2018-10-24T13:34:00Z"/>
        </w:rPr>
      </w:pPr>
      <w:r w:rsidRPr="001E40C5">
        <w:t xml:space="preserve">Link: </w:t>
      </w:r>
      <w:ins w:id="43" w:author="Sainju, Arpan Man [2]" w:date="2018-10-24T13:34:00Z">
        <w:r w:rsidR="00D77964">
          <w:fldChar w:fldCharType="begin"/>
        </w:r>
        <w:r w:rsidR="00D77964">
          <w:instrText xml:space="preserve"> HYPERLINK "</w:instrText>
        </w:r>
      </w:ins>
      <w:r w:rsidR="00D77964" w:rsidRPr="001E40C5">
        <w:instrText>https://www.anaconda.com/download/</w:instrText>
      </w:r>
      <w:ins w:id="44" w:author="Sainju, Arpan Man [2]" w:date="2018-10-24T13:34:00Z">
        <w:r w:rsidR="00D77964">
          <w:instrText xml:space="preserve">" </w:instrText>
        </w:r>
        <w:r w:rsidR="00D77964">
          <w:fldChar w:fldCharType="separate"/>
        </w:r>
      </w:ins>
      <w:r w:rsidR="00D77964" w:rsidRPr="00881733">
        <w:rPr>
          <w:rStyle w:val="Hyperlink"/>
        </w:rPr>
        <w:t>https://www.anaconda.com/download/</w:t>
      </w:r>
      <w:ins w:id="45" w:author="Sainju, Arpan Man [2]" w:date="2018-10-24T13:34:00Z">
        <w:r w:rsidR="00D77964">
          <w:fldChar w:fldCharType="end"/>
        </w:r>
      </w:ins>
    </w:p>
    <w:p w14:paraId="1820E94C" w14:textId="27A92C8D" w:rsidR="00D77964" w:rsidRDefault="00D77964" w:rsidP="00AC1B2B">
      <w:pPr>
        <w:pStyle w:val="ListParagraph"/>
        <w:numPr>
          <w:ilvl w:val="0"/>
          <w:numId w:val="9"/>
        </w:numPr>
        <w:rPr>
          <w:ins w:id="46" w:author="Sainju, Arpan Man [2]" w:date="2018-10-24T13:34:00Z"/>
        </w:rPr>
      </w:pPr>
      <w:ins w:id="47" w:author="Sainju, Arpan Man [2]" w:date="2018-10-24T13:34:00Z">
        <w:r>
          <w:t>Open Anaconda Prompt</w:t>
        </w:r>
      </w:ins>
      <w:ins w:id="48" w:author="Sainju, Arpan Man" w:date="2018-11-05T16:04:00Z">
        <w:r w:rsidR="0034726B">
          <w:t>(with Administrative previlage)</w:t>
        </w:r>
      </w:ins>
      <w:ins w:id="49" w:author="Sainju, Arpan Man [2]" w:date="2018-10-24T13:34:00Z">
        <w:r>
          <w:t xml:space="preserve"> and create a virtual environment using the following command:</w:t>
        </w:r>
      </w:ins>
    </w:p>
    <w:p w14:paraId="5148156A" w14:textId="266337BE" w:rsidR="00D77964" w:rsidRPr="0016781D" w:rsidRDefault="00D77964">
      <w:pPr>
        <w:pStyle w:val="ListParagraph"/>
        <w:numPr>
          <w:ilvl w:val="1"/>
          <w:numId w:val="9"/>
        </w:numPr>
        <w:rPr>
          <w:ins w:id="50" w:author="Sainju, Arpan Man [2]" w:date="2018-10-24T13:36:00Z"/>
          <w:i/>
          <w:rPrChange w:id="51" w:author="Sainju, Arpan Man" w:date="2018-11-05T15:21:00Z">
            <w:rPr>
              <w:ins w:id="52" w:author="Sainju, Arpan Man [2]" w:date="2018-10-24T13:36:00Z"/>
            </w:rPr>
          </w:rPrChange>
        </w:rPr>
        <w:pPrChange w:id="53" w:author="Sainju, Arpan Man [2]" w:date="2018-10-24T13:35:00Z">
          <w:pPr>
            <w:pStyle w:val="ListParagraph"/>
            <w:numPr>
              <w:numId w:val="9"/>
            </w:numPr>
            <w:ind w:left="1080" w:hanging="360"/>
          </w:pPr>
        </w:pPrChange>
      </w:pPr>
      <w:ins w:id="54" w:author="Sainju, Arpan Man [2]" w:date="2018-10-24T13:35:00Z">
        <w:r w:rsidRPr="0016781D">
          <w:rPr>
            <w:i/>
            <w:rPrChange w:id="55" w:author="Sainju, Arpan Man" w:date="2018-11-05T15:21:00Z">
              <w:rPr/>
            </w:rPrChange>
          </w:rPr>
          <w:t>(base) C:\&gt; conda create –n deeplearning python=3.7 anaconda</w:t>
        </w:r>
      </w:ins>
    </w:p>
    <w:p w14:paraId="475E2CE5" w14:textId="4A1883A6" w:rsidR="00D77964" w:rsidRDefault="00D77964">
      <w:pPr>
        <w:pStyle w:val="ListParagraph"/>
        <w:numPr>
          <w:ilvl w:val="0"/>
          <w:numId w:val="9"/>
        </w:numPr>
        <w:rPr>
          <w:ins w:id="56" w:author="Sainju, Arpan Man [2]" w:date="2018-10-24T13:36:00Z"/>
        </w:rPr>
      </w:pPr>
      <w:ins w:id="57" w:author="Sainju, Arpan Man [2]" w:date="2018-10-24T13:36:00Z">
        <w:r>
          <w:t>Activate the new virtual environment using following command:</w:t>
        </w:r>
      </w:ins>
    </w:p>
    <w:p w14:paraId="13C6BB9F" w14:textId="2D082538" w:rsidR="00D77964" w:rsidRPr="0016781D" w:rsidRDefault="0016781D">
      <w:pPr>
        <w:pStyle w:val="ListParagraph"/>
        <w:numPr>
          <w:ilvl w:val="1"/>
          <w:numId w:val="9"/>
        </w:numPr>
        <w:rPr>
          <w:ins w:id="58" w:author="Sainju, Arpan Man [2]" w:date="2018-10-24T13:37:00Z"/>
          <w:i/>
          <w:rPrChange w:id="59" w:author="Sainju, Arpan Man" w:date="2018-11-05T15:21:00Z">
            <w:rPr>
              <w:ins w:id="60" w:author="Sainju, Arpan Man [2]" w:date="2018-10-24T13:37:00Z"/>
            </w:rPr>
          </w:rPrChange>
        </w:rPr>
        <w:pPrChange w:id="61" w:author="Sainju, Arpan Man [2]" w:date="2018-10-24T13:37:00Z">
          <w:pPr>
            <w:pStyle w:val="ListParagraph"/>
            <w:numPr>
              <w:numId w:val="9"/>
            </w:numPr>
            <w:ind w:left="1080" w:hanging="360"/>
          </w:pPr>
        </w:pPrChange>
      </w:pPr>
      <w:ins w:id="62" w:author="Sainju, Arpan Man" w:date="2018-11-05T15:21:00Z">
        <w:r w:rsidRPr="007470E3">
          <w:rPr>
            <w:i/>
          </w:rPr>
          <w:t xml:space="preserve">(base) C:\&gt; </w:t>
        </w:r>
      </w:ins>
      <w:ins w:id="63" w:author="Sainju, Arpan Man [2]" w:date="2018-10-24T13:37:00Z">
        <w:r w:rsidR="00D77964" w:rsidRPr="0016781D">
          <w:rPr>
            <w:i/>
            <w:rPrChange w:id="64" w:author="Sainju, Arpan Man" w:date="2018-11-05T15:21:00Z">
              <w:rPr/>
            </w:rPrChange>
          </w:rPr>
          <w:t>Activate deeplearning</w:t>
        </w:r>
      </w:ins>
    </w:p>
    <w:p w14:paraId="3675F88D" w14:textId="42099755" w:rsidR="00D77964" w:rsidRDefault="00D77964">
      <w:pPr>
        <w:pStyle w:val="ListParagraph"/>
        <w:numPr>
          <w:ilvl w:val="0"/>
          <w:numId w:val="9"/>
        </w:numPr>
        <w:rPr>
          <w:ins w:id="65" w:author="Sainju, Arpan Man [2]" w:date="2018-10-24T13:38:00Z"/>
        </w:rPr>
      </w:pPr>
      <w:ins w:id="66" w:author="Sainju, Arpan Man [2]" w:date="2018-10-24T13:37:00Z">
        <w:r>
          <w:t>The environment should change from “base” to “deeplearning</w:t>
        </w:r>
      </w:ins>
      <w:ins w:id="67" w:author="Sainju, Arpan Man [2]" w:date="2018-10-24T13:38:00Z">
        <w:r>
          <w:t>”</w:t>
        </w:r>
      </w:ins>
    </w:p>
    <w:p w14:paraId="04FF753E" w14:textId="0628B843" w:rsidR="00D77964" w:rsidRPr="0016781D" w:rsidRDefault="00D77964">
      <w:pPr>
        <w:pStyle w:val="ListParagraph"/>
        <w:numPr>
          <w:ilvl w:val="1"/>
          <w:numId w:val="9"/>
        </w:numPr>
        <w:rPr>
          <w:ins w:id="68" w:author="Sainju, Arpan Man [2]" w:date="2018-10-24T13:38:00Z"/>
          <w:i/>
          <w:rPrChange w:id="69" w:author="Sainju, Arpan Man" w:date="2018-11-05T15:21:00Z">
            <w:rPr>
              <w:ins w:id="70" w:author="Sainju, Arpan Man [2]" w:date="2018-10-24T13:38:00Z"/>
            </w:rPr>
          </w:rPrChange>
        </w:rPr>
        <w:pPrChange w:id="71" w:author="Sainju, Arpan Man [2]" w:date="2018-10-24T13:38:00Z">
          <w:pPr>
            <w:pStyle w:val="ListParagraph"/>
            <w:numPr>
              <w:numId w:val="9"/>
            </w:numPr>
            <w:ind w:left="1080" w:hanging="360"/>
          </w:pPr>
        </w:pPrChange>
      </w:pPr>
      <w:ins w:id="72" w:author="Sainju, Arpan Man [2]" w:date="2018-10-24T13:38:00Z">
        <w:r w:rsidRPr="0016781D">
          <w:rPr>
            <w:i/>
            <w:rPrChange w:id="73" w:author="Sainju, Arpan Man" w:date="2018-11-05T15:21:00Z">
              <w:rPr/>
            </w:rPrChange>
          </w:rPr>
          <w:t>(deeplearning) C:\&gt;_</w:t>
        </w:r>
      </w:ins>
    </w:p>
    <w:p w14:paraId="5E84C415" w14:textId="77777777" w:rsidR="00D77964" w:rsidRPr="001E40C5" w:rsidRDefault="00D77964">
      <w:pPr>
        <w:pStyle w:val="ListParagraph"/>
        <w:ind w:left="1800"/>
        <w:pPrChange w:id="74" w:author="Sainju, Arpan Man [2]" w:date="2018-10-24T13:36:00Z">
          <w:pPr>
            <w:pStyle w:val="ListParagraph"/>
            <w:numPr>
              <w:numId w:val="9"/>
            </w:numPr>
            <w:ind w:left="1080" w:hanging="360"/>
          </w:pPr>
        </w:pPrChange>
      </w:pPr>
    </w:p>
    <w:p w14:paraId="7FB57DE6" w14:textId="77777777" w:rsidR="006C20E6" w:rsidRPr="001E40C5" w:rsidRDefault="00B55E6E" w:rsidP="005B7C80">
      <w:r w:rsidRPr="001E40C5">
        <w:t>Tens</w:t>
      </w:r>
      <w:r>
        <w:t>o</w:t>
      </w:r>
      <w:r w:rsidRPr="001E40C5">
        <w:t>rflow</w:t>
      </w:r>
      <w:r w:rsidR="006C20E6" w:rsidRPr="001E40C5">
        <w:t xml:space="preserve">: </w:t>
      </w:r>
    </w:p>
    <w:p w14:paraId="70ABE5A0" w14:textId="5790BB66" w:rsidR="006C20E6" w:rsidRDefault="001E40C5" w:rsidP="00B55E6E">
      <w:pPr>
        <w:pStyle w:val="ListParagraph"/>
        <w:numPr>
          <w:ilvl w:val="0"/>
          <w:numId w:val="12"/>
        </w:numPr>
        <w:rPr>
          <w:ins w:id="75" w:author="Sainju, Arpan Man [2]" w:date="2018-10-24T13:39:00Z"/>
        </w:rPr>
      </w:pPr>
      <w:r w:rsidRPr="001E40C5">
        <w:t xml:space="preserve">Introduction: </w:t>
      </w:r>
      <w:r w:rsidR="00B55E6E">
        <w:t xml:space="preserve"> </w:t>
      </w:r>
      <w:ins w:id="76" w:author="Sainju, Arpan Man [2]" w:date="2018-10-24T13:39:00Z">
        <w:r w:rsidR="00D77964">
          <w:fldChar w:fldCharType="begin"/>
        </w:r>
        <w:r w:rsidR="00D77964">
          <w:instrText xml:space="preserve"> HYPERLINK "</w:instrText>
        </w:r>
      </w:ins>
      <w:r w:rsidR="00D77964" w:rsidRPr="00B55E6E">
        <w:instrText>https://www.tensorflow.org/</w:instrText>
      </w:r>
      <w:ins w:id="77" w:author="Sainju, Arpan Man [2]" w:date="2018-10-24T13:39:00Z">
        <w:r w:rsidR="00D77964">
          <w:instrText xml:space="preserve">" </w:instrText>
        </w:r>
        <w:r w:rsidR="00D77964">
          <w:fldChar w:fldCharType="separate"/>
        </w:r>
      </w:ins>
      <w:r w:rsidR="00D77964" w:rsidRPr="00881733">
        <w:rPr>
          <w:rStyle w:val="Hyperlink"/>
        </w:rPr>
        <w:t>https://www.tensorflow.org/</w:t>
      </w:r>
      <w:ins w:id="78" w:author="Sainju, Arpan Man [2]" w:date="2018-10-24T13:39:00Z">
        <w:r w:rsidR="00D77964">
          <w:fldChar w:fldCharType="end"/>
        </w:r>
      </w:ins>
    </w:p>
    <w:p w14:paraId="59F95557" w14:textId="7BE71567" w:rsidR="00D77964" w:rsidRDefault="00D77964" w:rsidP="00B55E6E">
      <w:pPr>
        <w:pStyle w:val="ListParagraph"/>
        <w:numPr>
          <w:ilvl w:val="0"/>
          <w:numId w:val="12"/>
        </w:numPr>
        <w:rPr>
          <w:ins w:id="79" w:author="Sainju, Arpan Man [2]" w:date="2018-10-24T13:39:00Z"/>
        </w:rPr>
      </w:pPr>
      <w:ins w:id="80" w:author="Sainju, Arpan Man [2]" w:date="2018-10-24T13:39:00Z">
        <w:r>
          <w:t>Installation Steps:</w:t>
        </w:r>
      </w:ins>
    </w:p>
    <w:p w14:paraId="6B2D01EF" w14:textId="1829F926" w:rsidR="00D77964" w:rsidRDefault="00D77964">
      <w:pPr>
        <w:pStyle w:val="ListParagraph"/>
        <w:numPr>
          <w:ilvl w:val="1"/>
          <w:numId w:val="12"/>
        </w:numPr>
        <w:rPr>
          <w:ins w:id="81" w:author="Sainju, Arpan Man [2]" w:date="2018-10-24T13:39:00Z"/>
        </w:rPr>
        <w:pPrChange w:id="82" w:author="Sainju, Arpan Man [2]" w:date="2018-10-24T13:39:00Z">
          <w:pPr>
            <w:pStyle w:val="ListParagraph"/>
            <w:numPr>
              <w:numId w:val="12"/>
            </w:numPr>
            <w:ind w:hanging="360"/>
          </w:pPr>
        </w:pPrChange>
      </w:pPr>
      <w:ins w:id="83" w:author="Sainju, Arpan Man [2]" w:date="2018-10-24T13:39:00Z">
        <w:r>
          <w:t>In “deeplearning” virtual environment install tensorflow using following command</w:t>
        </w:r>
        <w:del w:id="84" w:author="Sainju, Arpan Man" w:date="2018-11-05T15:22:00Z">
          <w:r w:rsidDel="0016781D">
            <w:delText>s</w:delText>
          </w:r>
        </w:del>
        <w:r>
          <w:t>:</w:t>
        </w:r>
      </w:ins>
    </w:p>
    <w:p w14:paraId="2939D172" w14:textId="6001098E" w:rsidR="00D77964" w:rsidRPr="0016781D" w:rsidRDefault="00D77964">
      <w:pPr>
        <w:pStyle w:val="ListParagraph"/>
        <w:numPr>
          <w:ilvl w:val="2"/>
          <w:numId w:val="12"/>
        </w:numPr>
        <w:rPr>
          <w:ins w:id="85" w:author="Sainju, Arpan Man [2]" w:date="2018-10-24T13:40:00Z"/>
          <w:i/>
          <w:rPrChange w:id="86" w:author="Sainju, Arpan Man" w:date="2018-11-05T15:21:00Z">
            <w:rPr>
              <w:ins w:id="87" w:author="Sainju, Arpan Man [2]" w:date="2018-10-24T13:40:00Z"/>
            </w:rPr>
          </w:rPrChange>
        </w:rPr>
        <w:pPrChange w:id="88" w:author="Sainju, Arpan Man [2]" w:date="2018-10-24T13:39:00Z">
          <w:pPr>
            <w:pStyle w:val="ListParagraph"/>
            <w:numPr>
              <w:numId w:val="12"/>
            </w:numPr>
            <w:ind w:hanging="360"/>
          </w:pPr>
        </w:pPrChange>
      </w:pPr>
      <w:ins w:id="89" w:author="Sainju, Arpan Man [2]" w:date="2018-10-24T13:40:00Z">
        <w:r w:rsidRPr="0016781D">
          <w:rPr>
            <w:i/>
            <w:rPrChange w:id="90" w:author="Sainju, Arpan Man" w:date="2018-11-05T15:21:00Z">
              <w:rPr/>
            </w:rPrChange>
          </w:rPr>
          <w:t>(deeplearning) C:\&gt; conda install –c anaconda tensorflow</w:t>
        </w:r>
      </w:ins>
    </w:p>
    <w:p w14:paraId="22D886A5" w14:textId="45493EAD" w:rsidR="00D77964" w:rsidDel="00D77964" w:rsidRDefault="00D77964" w:rsidP="005B7C80">
      <w:pPr>
        <w:rPr>
          <w:del w:id="91" w:author="Sainju, Arpan Man [2]" w:date="2018-10-24T13:41:00Z"/>
        </w:rPr>
      </w:pPr>
    </w:p>
    <w:p w14:paraId="25F64605" w14:textId="77777777" w:rsidR="00D77964" w:rsidRDefault="00D77964">
      <w:pPr>
        <w:rPr>
          <w:ins w:id="92" w:author="Sainju, Arpan Man [2]" w:date="2018-10-24T13:41:00Z"/>
        </w:rPr>
        <w:pPrChange w:id="93" w:author="Sainju, Arpan Man [2]" w:date="2018-10-24T13:40:00Z">
          <w:pPr>
            <w:pStyle w:val="ListParagraph"/>
            <w:numPr>
              <w:numId w:val="12"/>
            </w:numPr>
            <w:ind w:hanging="360"/>
          </w:pPr>
        </w:pPrChange>
      </w:pPr>
    </w:p>
    <w:p w14:paraId="73E8F91E" w14:textId="4F6E58FE" w:rsidR="00D77964" w:rsidRDefault="00D77964">
      <w:pPr>
        <w:rPr>
          <w:ins w:id="94" w:author="Sainju, Arpan Man [2]" w:date="2018-10-24T13:41:00Z"/>
        </w:rPr>
        <w:pPrChange w:id="95" w:author="Sainju, Arpan Man [2]" w:date="2018-10-24T13:40:00Z">
          <w:pPr>
            <w:pStyle w:val="ListParagraph"/>
            <w:numPr>
              <w:numId w:val="12"/>
            </w:numPr>
            <w:ind w:hanging="360"/>
          </w:pPr>
        </w:pPrChange>
      </w:pPr>
      <w:ins w:id="96" w:author="Sainju, Arpan Man [2]" w:date="2018-10-24T13:41:00Z">
        <w:r>
          <w:t>H5py:</w:t>
        </w:r>
      </w:ins>
    </w:p>
    <w:p w14:paraId="4BA9E2CB" w14:textId="56558F03" w:rsidR="00D77964" w:rsidRDefault="00D77964" w:rsidP="00AB182B">
      <w:pPr>
        <w:pStyle w:val="ListParagraph"/>
        <w:numPr>
          <w:ilvl w:val="0"/>
          <w:numId w:val="16"/>
        </w:numPr>
        <w:rPr>
          <w:ins w:id="97" w:author="Sainju, Arpan Man [2]" w:date="2018-10-24T13:41:00Z"/>
        </w:rPr>
        <w:pPrChange w:id="98" w:author="Sainju, Arpan Man [2]" w:date="2018-10-24T13:41:00Z">
          <w:pPr>
            <w:pStyle w:val="ListParagraph"/>
            <w:numPr>
              <w:numId w:val="12"/>
            </w:numPr>
            <w:ind w:hanging="360"/>
          </w:pPr>
        </w:pPrChange>
      </w:pPr>
      <w:ins w:id="99" w:author="Sainju, Arpan Man [2]" w:date="2018-10-24T13:41:00Z">
        <w:r>
          <w:t>Introduction:</w:t>
        </w:r>
      </w:ins>
      <w:ins w:id="100" w:author="Sainju, Arpan Man" w:date="2018-11-05T21:42:00Z">
        <w:r w:rsidR="00AB182B">
          <w:t xml:space="preserve"> </w:t>
        </w:r>
        <w:r w:rsidR="00AB182B" w:rsidRPr="00AB182B">
          <w:t>https://www.h5py.org/</w:t>
        </w:r>
      </w:ins>
    </w:p>
    <w:p w14:paraId="5005D3B3" w14:textId="353A49B2" w:rsidR="00D77964" w:rsidRDefault="00D77964">
      <w:pPr>
        <w:pStyle w:val="ListParagraph"/>
        <w:numPr>
          <w:ilvl w:val="0"/>
          <w:numId w:val="16"/>
        </w:numPr>
        <w:rPr>
          <w:ins w:id="101" w:author="Sainju, Arpan Man [2]" w:date="2018-10-24T13:41:00Z"/>
        </w:rPr>
        <w:pPrChange w:id="102" w:author="Sainju, Arpan Man [2]" w:date="2018-10-24T13:41:00Z">
          <w:pPr>
            <w:pStyle w:val="ListParagraph"/>
            <w:numPr>
              <w:numId w:val="12"/>
            </w:numPr>
            <w:ind w:hanging="360"/>
          </w:pPr>
        </w:pPrChange>
      </w:pPr>
      <w:ins w:id="103" w:author="Sainju, Arpan Man [2]" w:date="2018-10-24T13:41:00Z">
        <w:r>
          <w:t>Installation Step</w:t>
        </w:r>
        <w:del w:id="104" w:author="Sainju, Arpan Man" w:date="2018-11-05T15:22:00Z">
          <w:r w:rsidDel="0016781D">
            <w:delText>s</w:delText>
          </w:r>
        </w:del>
        <w:r>
          <w:t>:</w:t>
        </w:r>
      </w:ins>
    </w:p>
    <w:p w14:paraId="2EB90CF8" w14:textId="29A968DC" w:rsidR="00D77964" w:rsidRPr="0016781D" w:rsidRDefault="00D77964" w:rsidP="00D77964">
      <w:pPr>
        <w:pStyle w:val="ListParagraph"/>
        <w:numPr>
          <w:ilvl w:val="1"/>
          <w:numId w:val="16"/>
        </w:numPr>
        <w:rPr>
          <w:ins w:id="105" w:author="Sainju, Arpan Man [2]" w:date="2018-10-24T13:41:00Z"/>
          <w:i/>
          <w:rPrChange w:id="106" w:author="Sainju, Arpan Man" w:date="2018-11-05T15:21:00Z">
            <w:rPr>
              <w:ins w:id="107" w:author="Sainju, Arpan Man [2]" w:date="2018-10-24T13:41:00Z"/>
            </w:rPr>
          </w:rPrChange>
        </w:rPr>
      </w:pPr>
      <w:ins w:id="108" w:author="Sainju, Arpan Man [2]" w:date="2018-10-24T13:41:00Z">
        <w:r w:rsidRPr="0016781D">
          <w:rPr>
            <w:i/>
            <w:rPrChange w:id="109" w:author="Sainju, Arpan Man" w:date="2018-11-05T15:21:00Z">
              <w:rPr/>
            </w:rPrChange>
          </w:rPr>
          <w:t>(deeplearning) C:\&gt; conda install h5py</w:t>
        </w:r>
      </w:ins>
    </w:p>
    <w:p w14:paraId="6CB83A75" w14:textId="77777777" w:rsidR="00D77964" w:rsidRPr="001E40C5" w:rsidRDefault="00D77964">
      <w:pPr>
        <w:pStyle w:val="ListParagraph"/>
        <w:ind w:left="1440"/>
        <w:rPr>
          <w:ins w:id="110" w:author="Sainju, Arpan Man [2]" w:date="2018-10-24T13:41:00Z"/>
        </w:rPr>
        <w:pPrChange w:id="111" w:author="Sainju, Arpan Man [2]" w:date="2018-10-24T13:41:00Z">
          <w:pPr>
            <w:pStyle w:val="ListParagraph"/>
            <w:numPr>
              <w:numId w:val="12"/>
            </w:numPr>
            <w:ind w:hanging="360"/>
          </w:pPr>
        </w:pPrChange>
      </w:pPr>
    </w:p>
    <w:p w14:paraId="261816CF" w14:textId="77777777" w:rsidR="00D77964" w:rsidRDefault="00D77964" w:rsidP="005B7C80">
      <w:pPr>
        <w:rPr>
          <w:ins w:id="112" w:author="Sainju, Arpan Man [2]" w:date="2018-10-24T13:42:00Z"/>
        </w:rPr>
      </w:pPr>
    </w:p>
    <w:p w14:paraId="052FBA33" w14:textId="77777777" w:rsidR="00D77964" w:rsidRDefault="00D77964" w:rsidP="005B7C80">
      <w:pPr>
        <w:rPr>
          <w:ins w:id="113" w:author="Sainju, Arpan Man [2]" w:date="2018-10-24T13:42:00Z"/>
        </w:rPr>
      </w:pPr>
    </w:p>
    <w:p w14:paraId="0D951BBF" w14:textId="0668BE50" w:rsidR="006C20E6" w:rsidDel="00D77964" w:rsidRDefault="001E40C5" w:rsidP="00B55E6E">
      <w:pPr>
        <w:pStyle w:val="ListParagraph"/>
        <w:numPr>
          <w:ilvl w:val="0"/>
          <w:numId w:val="12"/>
        </w:numPr>
        <w:rPr>
          <w:del w:id="114" w:author="Sainju, Arpan Man [2]" w:date="2018-10-24T13:41:00Z"/>
        </w:rPr>
      </w:pPr>
      <w:del w:id="115" w:author="Sainju, Arpan Man [2]" w:date="2018-10-24T13:41:00Z">
        <w:r w:rsidRPr="001E40C5" w:rsidDel="00D77964">
          <w:delText>Installation Guide:</w:delText>
        </w:r>
        <w:r w:rsidR="00B55E6E" w:rsidDel="00D77964">
          <w:delText xml:space="preserve"> </w:delText>
        </w:r>
        <w:r w:rsidR="009C25CA" w:rsidDel="00D77964">
          <w:rPr>
            <w:rStyle w:val="Hyperlink"/>
          </w:rPr>
          <w:fldChar w:fldCharType="begin"/>
        </w:r>
        <w:r w:rsidR="009C25CA" w:rsidDel="00D77964">
          <w:rPr>
            <w:rStyle w:val="Hyperlink"/>
          </w:rPr>
          <w:delInstrText xml:space="preserve"> HYPERLINK "https://www.tensorflow.org/install/pip" </w:delInstrText>
        </w:r>
        <w:r w:rsidR="009C25CA" w:rsidDel="00D77964">
          <w:rPr>
            <w:rStyle w:val="Hyperlink"/>
          </w:rPr>
          <w:fldChar w:fldCharType="separate"/>
        </w:r>
        <w:r w:rsidR="00B55E6E" w:rsidRPr="00AA4DEF" w:rsidDel="00D77964">
          <w:rPr>
            <w:rStyle w:val="Hyperlink"/>
          </w:rPr>
          <w:delText>https://www.tensorflow.org/install/pip</w:delText>
        </w:r>
        <w:r w:rsidR="009C25CA" w:rsidDel="00D77964">
          <w:rPr>
            <w:rStyle w:val="Hyperlink"/>
          </w:rPr>
          <w:fldChar w:fldCharType="end"/>
        </w:r>
        <w:r w:rsidR="00B55E6E" w:rsidDel="00D77964">
          <w:delText xml:space="preserve"> </w:delText>
        </w:r>
      </w:del>
    </w:p>
    <w:p w14:paraId="2C56222A" w14:textId="3AB2B9C5" w:rsidR="00B55E6E" w:rsidDel="00D77964" w:rsidRDefault="00B55E6E" w:rsidP="00B55E6E">
      <w:pPr>
        <w:pStyle w:val="ListParagraph"/>
        <w:numPr>
          <w:ilvl w:val="0"/>
          <w:numId w:val="12"/>
        </w:numPr>
        <w:rPr>
          <w:del w:id="116" w:author="Sainju, Arpan Man [2]" w:date="2018-10-24T13:41:00Z"/>
        </w:rPr>
      </w:pPr>
      <w:del w:id="117" w:author="Sainju, Arpan Man [2]" w:date="2018-10-24T13:41:00Z">
        <w:r w:rsidDel="00D77964">
          <w:delText xml:space="preserve">Note: create python virtual environment using anaconda prompt. </w:delText>
        </w:r>
      </w:del>
    </w:p>
    <w:p w14:paraId="7F696C70" w14:textId="50361179" w:rsidR="00B55E6E" w:rsidRPr="001E40C5" w:rsidDel="00D77964" w:rsidRDefault="00B55E6E" w:rsidP="00B55E6E">
      <w:pPr>
        <w:pStyle w:val="ListParagraph"/>
        <w:numPr>
          <w:ilvl w:val="0"/>
          <w:numId w:val="12"/>
        </w:numPr>
        <w:rPr>
          <w:del w:id="118" w:author="Sainju, Arpan Man [2]" w:date="2018-10-24T13:41:00Z"/>
        </w:rPr>
      </w:pPr>
      <w:del w:id="119" w:author="Sainju, Arpan Man [2]" w:date="2018-10-24T13:41:00Z">
        <w:r w:rsidDel="00D77964">
          <w:delText>Install tensorflow in the newly created virtual environment. More details on link above.</w:delText>
        </w:r>
      </w:del>
    </w:p>
    <w:p w14:paraId="0A71F3F6" w14:textId="79A41E79" w:rsidR="00AC1B2B" w:rsidRPr="001E40C5" w:rsidDel="00146A0C" w:rsidRDefault="00AC1B2B" w:rsidP="005B7C80">
      <w:pPr>
        <w:rPr>
          <w:del w:id="120" w:author="Sainju, Arpan Man" w:date="2018-11-06T00:11:00Z"/>
        </w:rPr>
      </w:pPr>
    </w:p>
    <w:p w14:paraId="50A8CDCD" w14:textId="77777777" w:rsidR="00AC1B2B" w:rsidRPr="001E40C5" w:rsidRDefault="00AC1B2B" w:rsidP="005B7C80">
      <w:r w:rsidRPr="001E40C5">
        <w:t xml:space="preserve">Jupyter Notebook: </w:t>
      </w:r>
    </w:p>
    <w:p w14:paraId="76EC1C78" w14:textId="4E9E7624" w:rsidR="001E40C5" w:rsidRPr="001E40C5" w:rsidRDefault="001E40C5" w:rsidP="00B55E6E">
      <w:pPr>
        <w:pStyle w:val="ListParagraph"/>
        <w:numPr>
          <w:ilvl w:val="0"/>
          <w:numId w:val="12"/>
        </w:numPr>
      </w:pPr>
      <w:del w:id="121" w:author="Sainju, Arpan Man [2]" w:date="2018-10-24T13:42:00Z">
        <w:r w:rsidRPr="001E40C5" w:rsidDel="00D77964">
          <w:delText xml:space="preserve">   </w:delText>
        </w:r>
      </w:del>
      <w:r w:rsidRPr="001E40C5">
        <w:t xml:space="preserve">Introduction: </w:t>
      </w:r>
      <w:r w:rsidR="00B55E6E" w:rsidRPr="00B55E6E">
        <w:t>http://jupyter.org/</w:t>
      </w:r>
    </w:p>
    <w:p w14:paraId="43E46207" w14:textId="693F1CA1" w:rsidR="00D77964" w:rsidRDefault="001E40C5" w:rsidP="00B55E6E">
      <w:pPr>
        <w:pStyle w:val="ListParagraph"/>
        <w:numPr>
          <w:ilvl w:val="0"/>
          <w:numId w:val="12"/>
        </w:numPr>
        <w:rPr>
          <w:ins w:id="122" w:author="Sainju, Arpan Man [2]" w:date="2018-10-24T13:42:00Z"/>
        </w:rPr>
      </w:pPr>
      <w:r w:rsidRPr="001E40C5">
        <w:t xml:space="preserve">Installation </w:t>
      </w:r>
      <w:del w:id="123" w:author="Sainju, Arpan Man [2]" w:date="2018-10-24T13:42:00Z">
        <w:r w:rsidRPr="001E40C5" w:rsidDel="00D77964">
          <w:delText>Guide</w:delText>
        </w:r>
      </w:del>
      <w:ins w:id="124" w:author="Sainju, Arpan Man [2]" w:date="2018-10-24T13:42:00Z">
        <w:r w:rsidR="00D77964">
          <w:t>Step</w:t>
        </w:r>
        <w:del w:id="125" w:author="Sainju, Arpan Man" w:date="2018-11-05T15:22:00Z">
          <w:r w:rsidR="00D77964" w:rsidDel="0016781D">
            <w:delText>s</w:delText>
          </w:r>
        </w:del>
      </w:ins>
      <w:r w:rsidRPr="001E40C5">
        <w:t>:</w:t>
      </w:r>
      <w:r w:rsidR="00B55E6E">
        <w:t xml:space="preserve"> </w:t>
      </w:r>
    </w:p>
    <w:p w14:paraId="75CD38C9" w14:textId="77777777" w:rsidR="00D77964" w:rsidRPr="0016781D" w:rsidRDefault="00D77964">
      <w:pPr>
        <w:pStyle w:val="ListParagraph"/>
        <w:numPr>
          <w:ilvl w:val="1"/>
          <w:numId w:val="12"/>
        </w:numPr>
        <w:rPr>
          <w:ins w:id="126" w:author="Sainju, Arpan Man [2]" w:date="2018-10-24T13:42:00Z"/>
          <w:i/>
          <w:rPrChange w:id="127" w:author="Sainju, Arpan Man" w:date="2018-11-05T15:21:00Z">
            <w:rPr>
              <w:ins w:id="128" w:author="Sainju, Arpan Man [2]" w:date="2018-10-24T13:42:00Z"/>
            </w:rPr>
          </w:rPrChange>
        </w:rPr>
        <w:pPrChange w:id="129" w:author="Sainju, Arpan Man [2]" w:date="2018-10-24T13:42:00Z">
          <w:pPr>
            <w:pStyle w:val="ListParagraph"/>
            <w:numPr>
              <w:numId w:val="12"/>
            </w:numPr>
            <w:ind w:hanging="360"/>
          </w:pPr>
        </w:pPrChange>
      </w:pPr>
      <w:ins w:id="130" w:author="Sainju, Arpan Man [2]" w:date="2018-10-24T13:42:00Z">
        <w:r w:rsidRPr="0016781D">
          <w:rPr>
            <w:i/>
            <w:rPrChange w:id="131" w:author="Sainju, Arpan Man" w:date="2018-11-05T15:21:00Z">
              <w:rPr/>
            </w:rPrChange>
          </w:rPr>
          <w:t>(deeplearning) C:\&gt; conda install jupyter notebook</w:t>
        </w:r>
      </w:ins>
    </w:p>
    <w:p w14:paraId="5B0D101E" w14:textId="560785C8" w:rsidR="001E40C5" w:rsidRPr="001E40C5" w:rsidDel="00146A0C" w:rsidRDefault="00B55E6E">
      <w:pPr>
        <w:pStyle w:val="ListParagraph"/>
        <w:ind w:left="1440"/>
        <w:rPr>
          <w:del w:id="132" w:author="Sainju, Arpan Man" w:date="2018-11-06T00:11:00Z"/>
        </w:rPr>
        <w:pPrChange w:id="133" w:author="Sainju, Arpan Man [2]" w:date="2018-10-24T13:42:00Z">
          <w:pPr>
            <w:pStyle w:val="ListParagraph"/>
            <w:numPr>
              <w:numId w:val="12"/>
            </w:numPr>
            <w:ind w:hanging="360"/>
          </w:pPr>
        </w:pPrChange>
      </w:pPr>
      <w:del w:id="134" w:author="Sainju, Arpan Man [2]" w:date="2018-10-24T13:42:00Z">
        <w:r w:rsidRPr="00B55E6E" w:rsidDel="00D77964">
          <w:delText>https://anaconda.org/anaconda/jupyter</w:delText>
        </w:r>
      </w:del>
    </w:p>
    <w:p w14:paraId="1F3037BA" w14:textId="77777777" w:rsidR="006C20E6" w:rsidRPr="001E40C5" w:rsidRDefault="006C20E6" w:rsidP="00146A0C">
      <w:pPr>
        <w:pStyle w:val="ListParagraph"/>
        <w:ind w:left="1440"/>
        <w:pPrChange w:id="135" w:author="Sainju, Arpan Man" w:date="2018-11-06T00:11:00Z">
          <w:pPr/>
        </w:pPrChange>
      </w:pPr>
    </w:p>
    <w:p w14:paraId="17D69278" w14:textId="77777777" w:rsidR="006C20E6" w:rsidRPr="001E40C5" w:rsidRDefault="006C20E6" w:rsidP="005B7C80">
      <w:r w:rsidRPr="001E40C5">
        <w:lastRenderedPageBreak/>
        <w:t xml:space="preserve">Keras: </w:t>
      </w:r>
    </w:p>
    <w:p w14:paraId="1DBDCC67" w14:textId="54B3975A" w:rsidR="001E40C5" w:rsidRPr="001E40C5" w:rsidDel="00D77964" w:rsidRDefault="001E40C5" w:rsidP="00B234EF">
      <w:pPr>
        <w:pStyle w:val="ListParagraph"/>
        <w:numPr>
          <w:ilvl w:val="0"/>
          <w:numId w:val="12"/>
        </w:numPr>
        <w:rPr>
          <w:del w:id="136" w:author="Sainju, Arpan Man [2]" w:date="2018-10-24T13:43:00Z"/>
        </w:rPr>
      </w:pPr>
      <w:r w:rsidRPr="001E40C5">
        <w:t xml:space="preserve">Introduction: </w:t>
      </w:r>
      <w:ins w:id="137" w:author="Sainju, Arpan Man [2]" w:date="2018-10-24T13:43:00Z">
        <w:r w:rsidR="00D77964">
          <w:fldChar w:fldCharType="begin"/>
        </w:r>
        <w:r w:rsidR="00D77964">
          <w:instrText xml:space="preserve"> HYPERLINK "</w:instrText>
        </w:r>
      </w:ins>
      <w:r w:rsidR="00D77964" w:rsidRPr="00F20025">
        <w:instrText>https://keras.io/</w:instrText>
      </w:r>
      <w:ins w:id="138" w:author="Sainju, Arpan Man [2]" w:date="2018-10-24T13:43:00Z">
        <w:r w:rsidR="00D77964">
          <w:instrText xml:space="preserve">" </w:instrText>
        </w:r>
        <w:r w:rsidR="00D77964">
          <w:fldChar w:fldCharType="separate"/>
        </w:r>
      </w:ins>
      <w:r w:rsidR="00D77964" w:rsidRPr="00881733">
        <w:rPr>
          <w:rStyle w:val="Hyperlink"/>
        </w:rPr>
        <w:t>https://keras.io/</w:t>
      </w:r>
      <w:ins w:id="139" w:author="Sainju, Arpan Man [2]" w:date="2018-10-24T13:43:00Z">
        <w:r w:rsidR="00D77964">
          <w:fldChar w:fldCharType="end"/>
        </w:r>
      </w:ins>
    </w:p>
    <w:p w14:paraId="02A1DF51" w14:textId="77777777" w:rsidR="00D77964" w:rsidRDefault="00D77964">
      <w:pPr>
        <w:pStyle w:val="ListParagraph"/>
        <w:numPr>
          <w:ilvl w:val="0"/>
          <w:numId w:val="12"/>
        </w:numPr>
        <w:rPr>
          <w:ins w:id="140" w:author="Sainju, Arpan Man [2]" w:date="2018-10-24T13:43:00Z"/>
        </w:rPr>
        <w:pPrChange w:id="141" w:author="Sainju, Arpan Man [2]" w:date="2018-10-24T13:43:00Z">
          <w:pPr>
            <w:pStyle w:val="ListParagraph"/>
          </w:pPr>
        </w:pPrChange>
      </w:pPr>
    </w:p>
    <w:p w14:paraId="113F5D93" w14:textId="77777777" w:rsidR="00D77964" w:rsidRDefault="00D77964" w:rsidP="00D77964">
      <w:pPr>
        <w:pStyle w:val="ListParagraph"/>
        <w:numPr>
          <w:ilvl w:val="0"/>
          <w:numId w:val="12"/>
        </w:numPr>
        <w:rPr>
          <w:ins w:id="142" w:author="Sainju, Arpan Man [2]" w:date="2018-10-24T13:43:00Z"/>
        </w:rPr>
      </w:pPr>
      <w:ins w:id="143" w:author="Sainju, Arpan Man [2]" w:date="2018-10-24T13:43:00Z">
        <w:r w:rsidRPr="001E40C5">
          <w:t xml:space="preserve">Installation </w:t>
        </w:r>
        <w:r>
          <w:t>Step</w:t>
        </w:r>
        <w:del w:id="144" w:author="Sainju, Arpan Man" w:date="2018-11-05T15:22:00Z">
          <w:r w:rsidDel="0016781D">
            <w:delText>s</w:delText>
          </w:r>
        </w:del>
        <w:r w:rsidRPr="001E40C5">
          <w:t>:</w:t>
        </w:r>
        <w:r>
          <w:t xml:space="preserve"> </w:t>
        </w:r>
      </w:ins>
    </w:p>
    <w:p w14:paraId="46F59C3B" w14:textId="765568E4" w:rsidR="00D77964" w:rsidRPr="0016781D" w:rsidRDefault="00D77964" w:rsidP="00D77964">
      <w:pPr>
        <w:pStyle w:val="ListParagraph"/>
        <w:numPr>
          <w:ilvl w:val="1"/>
          <w:numId w:val="12"/>
        </w:numPr>
        <w:rPr>
          <w:ins w:id="145" w:author="Sainju, Arpan Man [2]" w:date="2018-10-24T13:43:00Z"/>
          <w:i/>
          <w:rPrChange w:id="146" w:author="Sainju, Arpan Man" w:date="2018-11-05T15:21:00Z">
            <w:rPr>
              <w:ins w:id="147" w:author="Sainju, Arpan Man [2]" w:date="2018-10-24T13:43:00Z"/>
            </w:rPr>
          </w:rPrChange>
        </w:rPr>
      </w:pPr>
      <w:ins w:id="148" w:author="Sainju, Arpan Man [2]" w:date="2018-10-24T13:43:00Z">
        <w:r w:rsidRPr="0016781D">
          <w:rPr>
            <w:i/>
            <w:rPrChange w:id="149" w:author="Sainju, Arpan Man" w:date="2018-11-05T15:21:00Z">
              <w:rPr/>
            </w:rPrChange>
          </w:rPr>
          <w:t>(deeplearning) C:\&gt; pip install keras</w:t>
        </w:r>
      </w:ins>
    </w:p>
    <w:p w14:paraId="155757D9" w14:textId="589DF9D3" w:rsidR="001E40C5" w:rsidDel="00D77964" w:rsidRDefault="001E40C5">
      <w:pPr>
        <w:pStyle w:val="ListParagraph"/>
        <w:numPr>
          <w:ilvl w:val="0"/>
          <w:numId w:val="12"/>
        </w:numPr>
        <w:rPr>
          <w:del w:id="150" w:author="Sainju, Arpan Man [2]" w:date="2018-10-24T13:42:00Z"/>
        </w:rPr>
      </w:pPr>
      <w:del w:id="151" w:author="Sainju, Arpan Man [2]" w:date="2018-10-24T13:42:00Z">
        <w:r w:rsidRPr="001E40C5" w:rsidDel="00D77964">
          <w:delText>Installation Guide:</w:delText>
        </w:r>
        <w:r w:rsidR="00F20025" w:rsidDel="00D77964">
          <w:delText xml:space="preserve"> </w:delText>
        </w:r>
        <w:r w:rsidR="009C25CA" w:rsidDel="00D77964">
          <w:rPr>
            <w:rStyle w:val="Hyperlink"/>
          </w:rPr>
          <w:fldChar w:fldCharType="begin"/>
        </w:r>
        <w:r w:rsidR="009C25CA" w:rsidDel="00D77964">
          <w:rPr>
            <w:rStyle w:val="Hyperlink"/>
          </w:rPr>
          <w:delInstrText xml:space="preserve"> HYPERLINK "https://keras.io/" \l "installation" </w:delInstrText>
        </w:r>
        <w:r w:rsidR="009C25CA" w:rsidDel="00D77964">
          <w:rPr>
            <w:rStyle w:val="Hyperlink"/>
          </w:rPr>
          <w:fldChar w:fldCharType="separate"/>
        </w:r>
        <w:r w:rsidR="00F20025" w:rsidRPr="00AA4DEF" w:rsidDel="00D77964">
          <w:rPr>
            <w:rStyle w:val="Hyperlink"/>
          </w:rPr>
          <w:delText>https://keras.io/#installation</w:delText>
        </w:r>
        <w:r w:rsidR="009C25CA" w:rsidDel="00D77964">
          <w:rPr>
            <w:rStyle w:val="Hyperlink"/>
          </w:rPr>
          <w:fldChar w:fldCharType="end"/>
        </w:r>
      </w:del>
    </w:p>
    <w:p w14:paraId="52D1DDCC" w14:textId="3F85F61C" w:rsidR="00F20025" w:rsidDel="00D77964" w:rsidRDefault="00F20025">
      <w:pPr>
        <w:pStyle w:val="ListParagraph"/>
        <w:rPr>
          <w:del w:id="152" w:author="Sainju, Arpan Man [2]" w:date="2018-10-24T13:43:00Z"/>
        </w:rPr>
      </w:pPr>
    </w:p>
    <w:p w14:paraId="30A5B8FC" w14:textId="77777777" w:rsidR="00D77964" w:rsidRDefault="00D77964" w:rsidP="00F20025">
      <w:pPr>
        <w:pStyle w:val="ListParagraph"/>
        <w:ind w:left="0"/>
        <w:rPr>
          <w:ins w:id="153" w:author="Sainju, Arpan Man [2]" w:date="2018-10-24T13:43:00Z"/>
        </w:rPr>
      </w:pPr>
    </w:p>
    <w:p w14:paraId="5836BD44" w14:textId="45A5EB50" w:rsidR="00F20025" w:rsidRDefault="00F20025" w:rsidP="00F20025">
      <w:pPr>
        <w:pStyle w:val="ListParagraph"/>
        <w:ind w:left="0"/>
      </w:pPr>
      <w:r>
        <w:t xml:space="preserve">Other </w:t>
      </w:r>
      <w:ins w:id="154" w:author="Sainju, Arpan Man [2]" w:date="2018-10-24T13:44:00Z">
        <w:r w:rsidR="00D77964">
          <w:t xml:space="preserve">required </w:t>
        </w:r>
      </w:ins>
      <w:r>
        <w:t xml:space="preserve">installations: </w:t>
      </w:r>
    </w:p>
    <w:p w14:paraId="4707B198" w14:textId="77777777" w:rsidR="00F20025" w:rsidRDefault="00F20025" w:rsidP="00F20025">
      <w:pPr>
        <w:pStyle w:val="ListParagraph"/>
        <w:numPr>
          <w:ilvl w:val="0"/>
          <w:numId w:val="15"/>
        </w:numPr>
        <w:rPr>
          <w:ins w:id="155" w:author="Sainju, Arpan Man [2]" w:date="2018-10-24T13:44:00Z"/>
        </w:rPr>
      </w:pPr>
      <w:r>
        <w:t>Numpy</w:t>
      </w:r>
    </w:p>
    <w:p w14:paraId="5F3E01FB" w14:textId="2E1F7215" w:rsidR="00D77964" w:rsidRPr="001E40C5" w:rsidRDefault="00D77964" w:rsidP="0016781D">
      <w:pPr>
        <w:pStyle w:val="ListParagraph"/>
        <w:numPr>
          <w:ilvl w:val="1"/>
          <w:numId w:val="15"/>
        </w:numPr>
        <w:rPr>
          <w:ins w:id="156" w:author="Sainju, Arpan Man [2]" w:date="2018-10-24T13:44:00Z"/>
        </w:rPr>
        <w:pPrChange w:id="157" w:author="Sainju, Arpan Man [2]" w:date="2018-10-24T13:44:00Z">
          <w:pPr>
            <w:pStyle w:val="ListParagraph"/>
            <w:numPr>
              <w:numId w:val="15"/>
            </w:numPr>
            <w:ind w:hanging="360"/>
          </w:pPr>
        </w:pPrChange>
      </w:pPr>
      <w:ins w:id="158" w:author="Sainju, Arpan Man [2]" w:date="2018-10-24T13:44:00Z">
        <w:r w:rsidRPr="001E40C5">
          <w:t xml:space="preserve">Introduction: </w:t>
        </w:r>
      </w:ins>
      <w:ins w:id="159" w:author="Sainju, Arpan Man" w:date="2018-11-05T15:22:00Z">
        <w:r w:rsidR="0016781D" w:rsidRPr="0016781D">
          <w:t>http://www.numpy.org/</w:t>
        </w:r>
      </w:ins>
      <w:ins w:id="160" w:author="Sainju, Arpan Man [2]" w:date="2018-10-24T13:44:00Z">
        <w:del w:id="161" w:author="Sainju, Arpan Man" w:date="2018-11-05T15:22:00Z">
          <w:r w:rsidRPr="00B55E6E" w:rsidDel="0016781D">
            <w:delText>http://jupyter.org/</w:delText>
          </w:r>
        </w:del>
      </w:ins>
    </w:p>
    <w:p w14:paraId="68DEE75A" w14:textId="77777777" w:rsidR="00D77964" w:rsidRDefault="00D77964">
      <w:pPr>
        <w:pStyle w:val="ListParagraph"/>
        <w:numPr>
          <w:ilvl w:val="1"/>
          <w:numId w:val="15"/>
        </w:numPr>
        <w:rPr>
          <w:ins w:id="162" w:author="Sainju, Arpan Man [2]" w:date="2018-10-24T13:44:00Z"/>
        </w:rPr>
        <w:pPrChange w:id="163" w:author="Sainju, Arpan Man [2]" w:date="2018-10-24T13:44:00Z">
          <w:pPr>
            <w:pStyle w:val="ListParagraph"/>
            <w:numPr>
              <w:numId w:val="15"/>
            </w:numPr>
            <w:ind w:hanging="360"/>
          </w:pPr>
        </w:pPrChange>
      </w:pPr>
      <w:ins w:id="164" w:author="Sainju, Arpan Man [2]" w:date="2018-10-24T13:44:00Z">
        <w:r w:rsidRPr="001E40C5">
          <w:t xml:space="preserve">Installation </w:t>
        </w:r>
        <w:r>
          <w:t>Step</w:t>
        </w:r>
        <w:del w:id="165" w:author="Sainju, Arpan Man" w:date="2018-11-05T15:22:00Z">
          <w:r w:rsidDel="0016781D">
            <w:delText>s</w:delText>
          </w:r>
        </w:del>
        <w:r w:rsidRPr="001E40C5">
          <w:t>:</w:t>
        </w:r>
        <w:r>
          <w:t xml:space="preserve"> </w:t>
        </w:r>
      </w:ins>
    </w:p>
    <w:p w14:paraId="4A5E5A7C" w14:textId="4B1B3E01" w:rsidR="00D77964" w:rsidRPr="0016781D" w:rsidRDefault="00D77964">
      <w:pPr>
        <w:pStyle w:val="ListParagraph"/>
        <w:numPr>
          <w:ilvl w:val="2"/>
          <w:numId w:val="15"/>
        </w:numPr>
        <w:rPr>
          <w:ins w:id="166" w:author="Sainju, Arpan Man [2]" w:date="2018-10-24T13:44:00Z"/>
          <w:i/>
          <w:rPrChange w:id="167" w:author="Sainju, Arpan Man" w:date="2018-11-05T15:22:00Z">
            <w:rPr>
              <w:ins w:id="168" w:author="Sainju, Arpan Man [2]" w:date="2018-10-24T13:44:00Z"/>
            </w:rPr>
          </w:rPrChange>
        </w:rPr>
        <w:pPrChange w:id="169" w:author="Sainju, Arpan Man [2]" w:date="2018-10-24T13:44:00Z">
          <w:pPr>
            <w:pStyle w:val="ListParagraph"/>
            <w:numPr>
              <w:ilvl w:val="1"/>
              <w:numId w:val="15"/>
            </w:numPr>
            <w:ind w:left="1440" w:hanging="360"/>
          </w:pPr>
        </w:pPrChange>
      </w:pPr>
      <w:ins w:id="170" w:author="Sainju, Arpan Man [2]" w:date="2018-10-24T13:44:00Z">
        <w:r w:rsidRPr="0016781D">
          <w:rPr>
            <w:i/>
            <w:rPrChange w:id="171" w:author="Sainju, Arpan Man" w:date="2018-11-05T15:22:00Z">
              <w:rPr/>
            </w:rPrChange>
          </w:rPr>
          <w:t xml:space="preserve">(deeplearning) C:\&gt; conda install </w:t>
        </w:r>
        <w:r w:rsidR="007D6FE1" w:rsidRPr="0016781D">
          <w:rPr>
            <w:i/>
            <w:rPrChange w:id="172" w:author="Sainju, Arpan Man" w:date="2018-11-05T15:22:00Z">
              <w:rPr/>
            </w:rPrChange>
          </w:rPr>
          <w:t>numpy</w:t>
        </w:r>
      </w:ins>
    </w:p>
    <w:p w14:paraId="6C4CF41E" w14:textId="7228CB89" w:rsidR="007D6FE1" w:rsidRDefault="007D6FE1" w:rsidP="00F20025">
      <w:pPr>
        <w:pStyle w:val="ListParagraph"/>
        <w:numPr>
          <w:ilvl w:val="0"/>
          <w:numId w:val="15"/>
        </w:numPr>
        <w:rPr>
          <w:ins w:id="173" w:author="Sainju, Arpan Man [2]" w:date="2018-10-24T13:44:00Z"/>
        </w:rPr>
      </w:pPr>
      <w:ins w:id="174" w:author="Sainju, Arpan Man [2]" w:date="2018-10-24T13:44:00Z">
        <w:r>
          <w:t>Pandas</w:t>
        </w:r>
      </w:ins>
    </w:p>
    <w:p w14:paraId="14A19DE8" w14:textId="465156CF" w:rsidR="0016781D" w:rsidRDefault="007D6FE1" w:rsidP="003304FD">
      <w:pPr>
        <w:pStyle w:val="ListParagraph"/>
        <w:numPr>
          <w:ilvl w:val="1"/>
          <w:numId w:val="15"/>
        </w:numPr>
        <w:rPr>
          <w:ins w:id="175" w:author="Sainju, Arpan Man" w:date="2018-11-05T15:22:00Z"/>
        </w:rPr>
      </w:pPr>
      <w:ins w:id="176" w:author="Sainju, Arpan Man [2]" w:date="2018-10-24T13:45:00Z">
        <w:r w:rsidRPr="001E40C5">
          <w:t xml:space="preserve">Introduction: </w:t>
        </w:r>
      </w:ins>
      <w:ins w:id="177" w:author="Sainju, Arpan Man" w:date="2018-11-05T15:22:00Z">
        <w:r w:rsidR="0016781D">
          <w:fldChar w:fldCharType="begin"/>
        </w:r>
        <w:r w:rsidR="0016781D">
          <w:instrText xml:space="preserve"> HYPERLINK "</w:instrText>
        </w:r>
        <w:r w:rsidR="0016781D" w:rsidRPr="0016781D">
          <w:instrText>https://pandas.pydata.org/</w:instrText>
        </w:r>
        <w:r w:rsidR="0016781D">
          <w:instrText xml:space="preserve">" </w:instrText>
        </w:r>
        <w:r w:rsidR="0016781D">
          <w:fldChar w:fldCharType="separate"/>
        </w:r>
        <w:r w:rsidR="0016781D" w:rsidRPr="00B873B7">
          <w:rPr>
            <w:rStyle w:val="Hyperlink"/>
          </w:rPr>
          <w:t>https://pandas.pydata.org/</w:t>
        </w:r>
        <w:r w:rsidR="0016781D">
          <w:fldChar w:fldCharType="end"/>
        </w:r>
      </w:ins>
    </w:p>
    <w:p w14:paraId="22B5AE36" w14:textId="20631822" w:rsidR="007D6FE1" w:rsidRPr="001E40C5" w:rsidDel="0016781D" w:rsidRDefault="007D6FE1" w:rsidP="0016781D">
      <w:pPr>
        <w:pStyle w:val="ListParagraph"/>
        <w:numPr>
          <w:ilvl w:val="1"/>
          <w:numId w:val="15"/>
        </w:numPr>
        <w:rPr>
          <w:ins w:id="178" w:author="Sainju, Arpan Man [2]" w:date="2018-10-24T13:45:00Z"/>
          <w:del w:id="179" w:author="Sainju, Arpan Man" w:date="2018-11-05T15:22:00Z"/>
        </w:rPr>
      </w:pPr>
      <w:ins w:id="180" w:author="Sainju, Arpan Man [2]" w:date="2018-10-24T13:45:00Z">
        <w:del w:id="181" w:author="Sainju, Arpan Man" w:date="2018-11-05T15:22:00Z">
          <w:r w:rsidRPr="00B55E6E" w:rsidDel="0016781D">
            <w:delText>http://jupyter.org/</w:delText>
          </w:r>
        </w:del>
      </w:ins>
    </w:p>
    <w:p w14:paraId="2EE9049E" w14:textId="397C1BB1" w:rsidR="007D6FE1" w:rsidRDefault="007D6FE1" w:rsidP="003304FD">
      <w:pPr>
        <w:pStyle w:val="ListParagraph"/>
        <w:numPr>
          <w:ilvl w:val="1"/>
          <w:numId w:val="15"/>
        </w:numPr>
        <w:rPr>
          <w:ins w:id="182" w:author="Sainju, Arpan Man [2]" w:date="2018-10-24T13:45:00Z"/>
        </w:rPr>
      </w:pPr>
      <w:ins w:id="183" w:author="Sainju, Arpan Man [2]" w:date="2018-10-24T13:45:00Z">
        <w:r w:rsidRPr="001E40C5">
          <w:t xml:space="preserve">Installation </w:t>
        </w:r>
        <w:r>
          <w:t>Step</w:t>
        </w:r>
        <w:del w:id="184" w:author="Sainju, Arpan Man" w:date="2018-11-05T15:22:00Z">
          <w:r w:rsidDel="0016781D">
            <w:delText>s</w:delText>
          </w:r>
        </w:del>
        <w:r w:rsidRPr="001E40C5">
          <w:t>:</w:t>
        </w:r>
        <w:r>
          <w:t xml:space="preserve"> </w:t>
        </w:r>
      </w:ins>
    </w:p>
    <w:p w14:paraId="3C62E150" w14:textId="08F5E0FB" w:rsidR="007D6FE1" w:rsidRPr="0016781D" w:rsidDel="00146A0C" w:rsidRDefault="007D6FE1" w:rsidP="007D6FE1">
      <w:pPr>
        <w:pStyle w:val="ListParagraph"/>
        <w:numPr>
          <w:ilvl w:val="2"/>
          <w:numId w:val="15"/>
        </w:numPr>
        <w:rPr>
          <w:ins w:id="185" w:author="Sainju, Arpan Man [2]" w:date="2018-10-24T13:45:00Z"/>
          <w:del w:id="186" w:author="Sainju, Arpan Man" w:date="2018-11-06T00:11:00Z"/>
          <w:i/>
          <w:rPrChange w:id="187" w:author="Sainju, Arpan Man" w:date="2018-11-05T15:22:00Z">
            <w:rPr>
              <w:ins w:id="188" w:author="Sainju, Arpan Man [2]" w:date="2018-10-24T13:45:00Z"/>
              <w:del w:id="189" w:author="Sainju, Arpan Man" w:date="2018-11-06T00:11:00Z"/>
            </w:rPr>
          </w:rPrChange>
        </w:rPr>
      </w:pPr>
      <w:ins w:id="190" w:author="Sainju, Arpan Man [2]" w:date="2018-10-24T13:45:00Z">
        <w:r w:rsidRPr="0016781D">
          <w:rPr>
            <w:i/>
            <w:rPrChange w:id="191" w:author="Sainju, Arpan Man" w:date="2018-11-05T15:22:00Z">
              <w:rPr/>
            </w:rPrChange>
          </w:rPr>
          <w:t>(deeplearning) C:\&gt; conda install pandas</w:t>
        </w:r>
      </w:ins>
    </w:p>
    <w:p w14:paraId="6C68238D" w14:textId="77777777" w:rsidR="00D77964" w:rsidRDefault="00D77964" w:rsidP="00146A0C">
      <w:pPr>
        <w:pStyle w:val="ListParagraph"/>
        <w:numPr>
          <w:ilvl w:val="2"/>
          <w:numId w:val="15"/>
        </w:numPr>
        <w:pPrChange w:id="192" w:author="Sainju, Arpan Man" w:date="2018-11-06T00:11:00Z">
          <w:pPr>
            <w:pStyle w:val="ListParagraph"/>
            <w:numPr>
              <w:numId w:val="15"/>
            </w:numPr>
            <w:ind w:hanging="360"/>
          </w:pPr>
        </w:pPrChange>
      </w:pPr>
    </w:p>
    <w:p w14:paraId="0D34F089" w14:textId="77777777" w:rsidR="00F20025" w:rsidRDefault="00F20025" w:rsidP="00F20025">
      <w:pPr>
        <w:pStyle w:val="ListParagraph"/>
        <w:numPr>
          <w:ilvl w:val="0"/>
          <w:numId w:val="15"/>
        </w:numPr>
        <w:rPr>
          <w:ins w:id="193" w:author="Sainju, Arpan Man [2]" w:date="2018-10-24T13:59:00Z"/>
        </w:rPr>
      </w:pPr>
      <w:r>
        <w:t>Opencv</w:t>
      </w:r>
    </w:p>
    <w:p w14:paraId="5AC3B56F" w14:textId="626F6FD3" w:rsidR="007D6FE1" w:rsidRPr="001E40C5" w:rsidRDefault="007D6FE1" w:rsidP="0016781D">
      <w:pPr>
        <w:pStyle w:val="ListParagraph"/>
        <w:numPr>
          <w:ilvl w:val="1"/>
          <w:numId w:val="15"/>
        </w:numPr>
        <w:rPr>
          <w:ins w:id="194" w:author="Sainju, Arpan Man [2]" w:date="2018-10-24T13:59:00Z"/>
        </w:rPr>
      </w:pPr>
      <w:ins w:id="195" w:author="Sainju, Arpan Man [2]" w:date="2018-10-24T13:59:00Z">
        <w:r w:rsidRPr="001E40C5">
          <w:t>Introduction</w:t>
        </w:r>
      </w:ins>
      <w:ins w:id="196" w:author="Sainju, Arpan Man" w:date="2018-11-05T15:24:00Z">
        <w:r w:rsidR="0016781D">
          <w:t xml:space="preserve">: </w:t>
        </w:r>
        <w:r w:rsidR="0016781D" w:rsidRPr="0016781D">
          <w:t>https://opencv-python-tutroals.readthedocs.io/en/latest/py_tutorials/py_tutorials.html</w:t>
        </w:r>
      </w:ins>
      <w:ins w:id="197" w:author="Sainju, Arpan Man [2]" w:date="2018-10-24T13:59:00Z">
        <w:del w:id="198" w:author="Sainju, Arpan Man" w:date="2018-11-05T15:24:00Z">
          <w:r w:rsidRPr="001E40C5" w:rsidDel="0016781D">
            <w:delText xml:space="preserve">: </w:delText>
          </w:r>
          <w:r w:rsidRPr="00B55E6E" w:rsidDel="0016781D">
            <w:delText>http://jupyter.org/</w:delText>
          </w:r>
        </w:del>
      </w:ins>
    </w:p>
    <w:p w14:paraId="211448B4" w14:textId="6821EC15" w:rsidR="007D6FE1" w:rsidRDefault="007D6FE1" w:rsidP="007D6FE1">
      <w:pPr>
        <w:pStyle w:val="ListParagraph"/>
        <w:numPr>
          <w:ilvl w:val="1"/>
          <w:numId w:val="15"/>
        </w:numPr>
        <w:rPr>
          <w:ins w:id="199" w:author="Sainju, Arpan Man [2]" w:date="2018-10-24T13:59:00Z"/>
        </w:rPr>
      </w:pPr>
      <w:ins w:id="200" w:author="Sainju, Arpan Man [2]" w:date="2018-10-24T13:59:00Z">
        <w:r w:rsidRPr="001E40C5">
          <w:t xml:space="preserve">Installation </w:t>
        </w:r>
        <w:r>
          <w:t>Step</w:t>
        </w:r>
        <w:del w:id="201" w:author="Sainju, Arpan Man" w:date="2018-11-05T15:24:00Z">
          <w:r w:rsidDel="0016781D">
            <w:delText>s</w:delText>
          </w:r>
        </w:del>
        <w:r w:rsidRPr="001E40C5">
          <w:t>:</w:t>
        </w:r>
        <w:r>
          <w:t xml:space="preserve"> </w:t>
        </w:r>
      </w:ins>
    </w:p>
    <w:p w14:paraId="2235F204" w14:textId="1B7A0882" w:rsidR="007D6FE1" w:rsidRPr="0016781D" w:rsidRDefault="007D6FE1" w:rsidP="007D6FE1">
      <w:pPr>
        <w:pStyle w:val="ListParagraph"/>
        <w:numPr>
          <w:ilvl w:val="2"/>
          <w:numId w:val="15"/>
        </w:numPr>
        <w:rPr>
          <w:ins w:id="202" w:author="Sainju, Arpan Man [2]" w:date="2018-10-24T13:59:00Z"/>
          <w:i/>
          <w:rPrChange w:id="203" w:author="Sainju, Arpan Man" w:date="2018-11-05T15:24:00Z">
            <w:rPr>
              <w:ins w:id="204" w:author="Sainju, Arpan Man [2]" w:date="2018-10-24T13:59:00Z"/>
            </w:rPr>
          </w:rPrChange>
        </w:rPr>
      </w:pPr>
      <w:ins w:id="205" w:author="Sainju, Arpan Man [2]" w:date="2018-10-24T13:59:00Z">
        <w:r w:rsidRPr="0016781D">
          <w:rPr>
            <w:i/>
            <w:rPrChange w:id="206" w:author="Sainju, Arpan Man" w:date="2018-11-05T15:24:00Z">
              <w:rPr/>
            </w:rPrChange>
          </w:rPr>
          <w:t xml:space="preserve">(deeplearning) C:\&gt; conda install </w:t>
        </w:r>
        <w:r w:rsidR="009C25CA" w:rsidRPr="0016781D">
          <w:rPr>
            <w:i/>
            <w:rPrChange w:id="207" w:author="Sainju, Arpan Man" w:date="2018-11-05T15:24:00Z">
              <w:rPr/>
            </w:rPrChange>
          </w:rPr>
          <w:t>–c anaconda opencv</w:t>
        </w:r>
      </w:ins>
    </w:p>
    <w:p w14:paraId="3E40E5FB" w14:textId="267A95AD" w:rsidR="007D6FE1" w:rsidRDefault="009C25CA" w:rsidP="00F20025">
      <w:pPr>
        <w:pStyle w:val="ListParagraph"/>
        <w:numPr>
          <w:ilvl w:val="0"/>
          <w:numId w:val="15"/>
        </w:numPr>
        <w:rPr>
          <w:ins w:id="208" w:author="Sainju, Arpan Man [2]" w:date="2018-10-24T14:03:00Z"/>
        </w:rPr>
      </w:pPr>
      <w:ins w:id="209" w:author="Sainju, Arpan Man [2]" w:date="2018-10-24T14:03:00Z">
        <w:r>
          <w:t>Mat</w:t>
        </w:r>
      </w:ins>
      <w:ins w:id="210" w:author="Sainju, Arpan Man [2]" w:date="2018-10-24T14:04:00Z">
        <w:r>
          <w:t>plotlib</w:t>
        </w:r>
      </w:ins>
    </w:p>
    <w:p w14:paraId="4B841259" w14:textId="7ED91813" w:rsidR="009C25CA" w:rsidRPr="001E40C5" w:rsidRDefault="009C25CA" w:rsidP="0016781D">
      <w:pPr>
        <w:pStyle w:val="ListParagraph"/>
        <w:numPr>
          <w:ilvl w:val="1"/>
          <w:numId w:val="15"/>
        </w:numPr>
        <w:rPr>
          <w:ins w:id="211" w:author="Sainju, Arpan Man [2]" w:date="2018-10-24T14:03:00Z"/>
        </w:rPr>
      </w:pPr>
      <w:ins w:id="212" w:author="Sainju, Arpan Man [2]" w:date="2018-10-24T14:03:00Z">
        <w:r w:rsidRPr="001E40C5">
          <w:t xml:space="preserve">Introduction: </w:t>
        </w:r>
      </w:ins>
      <w:ins w:id="213" w:author="Sainju, Arpan Man" w:date="2018-11-05T15:24:00Z">
        <w:r w:rsidR="0016781D" w:rsidRPr="0016781D">
          <w:t>https://matplotlib.org/</w:t>
        </w:r>
      </w:ins>
      <w:ins w:id="214" w:author="Sainju, Arpan Man [2]" w:date="2018-10-24T14:03:00Z">
        <w:del w:id="215" w:author="Sainju, Arpan Man" w:date="2018-11-05T15:24:00Z">
          <w:r w:rsidRPr="00B55E6E" w:rsidDel="0016781D">
            <w:delText>http://jupyter.org/</w:delText>
          </w:r>
        </w:del>
      </w:ins>
    </w:p>
    <w:p w14:paraId="24C0C4D0" w14:textId="77777777" w:rsidR="009C25CA" w:rsidRDefault="009C25CA" w:rsidP="009C25CA">
      <w:pPr>
        <w:pStyle w:val="ListParagraph"/>
        <w:numPr>
          <w:ilvl w:val="1"/>
          <w:numId w:val="15"/>
        </w:numPr>
        <w:rPr>
          <w:ins w:id="216" w:author="Sainju, Arpan Man [2]" w:date="2018-10-24T14:03:00Z"/>
        </w:rPr>
      </w:pPr>
      <w:ins w:id="217" w:author="Sainju, Arpan Man [2]" w:date="2018-10-24T14:03:00Z">
        <w:r w:rsidRPr="001E40C5">
          <w:t xml:space="preserve">Installation </w:t>
        </w:r>
        <w:r>
          <w:t>Step</w:t>
        </w:r>
        <w:del w:id="218" w:author="Sainju, Arpan Man" w:date="2018-11-05T15:24:00Z">
          <w:r w:rsidDel="0016781D">
            <w:delText>s</w:delText>
          </w:r>
        </w:del>
        <w:r w:rsidRPr="001E40C5">
          <w:t>:</w:t>
        </w:r>
        <w:r>
          <w:t xml:space="preserve"> </w:t>
        </w:r>
      </w:ins>
    </w:p>
    <w:p w14:paraId="184288BA" w14:textId="3A3F4AEE" w:rsidR="009C25CA" w:rsidRPr="0016781D" w:rsidRDefault="009C25CA">
      <w:pPr>
        <w:pStyle w:val="ListParagraph"/>
        <w:numPr>
          <w:ilvl w:val="2"/>
          <w:numId w:val="15"/>
        </w:numPr>
        <w:rPr>
          <w:ins w:id="219" w:author="Sainju, Arpan Man [2]" w:date="2018-10-24T13:59:00Z"/>
          <w:i/>
          <w:rPrChange w:id="220" w:author="Sainju, Arpan Man" w:date="2018-11-05T15:24:00Z">
            <w:rPr>
              <w:ins w:id="221" w:author="Sainju, Arpan Man [2]" w:date="2018-10-24T13:59:00Z"/>
            </w:rPr>
          </w:rPrChange>
        </w:rPr>
        <w:pPrChange w:id="222" w:author="Sainju, Arpan Man [2]" w:date="2018-10-24T14:09:00Z">
          <w:pPr>
            <w:pStyle w:val="ListParagraph"/>
            <w:numPr>
              <w:numId w:val="15"/>
            </w:numPr>
            <w:ind w:hanging="360"/>
          </w:pPr>
        </w:pPrChange>
      </w:pPr>
      <w:ins w:id="223" w:author="Sainju, Arpan Man [2]" w:date="2018-10-24T14:03:00Z">
        <w:r w:rsidRPr="0016781D">
          <w:rPr>
            <w:i/>
            <w:rPrChange w:id="224" w:author="Sainju, Arpan Man" w:date="2018-11-05T15:24:00Z">
              <w:rPr/>
            </w:rPrChange>
          </w:rPr>
          <w:t>(deeplearning) C:\&gt; conda install –c conda-forge matplotlib</w:t>
        </w:r>
      </w:ins>
    </w:p>
    <w:p w14:paraId="5BC4AA97" w14:textId="14546958" w:rsidR="007D6FE1" w:rsidDel="009C25CA" w:rsidRDefault="007D6FE1">
      <w:pPr>
        <w:rPr>
          <w:del w:id="225" w:author="Sainju, Arpan Man [2]" w:date="2018-10-24T14:03:00Z"/>
        </w:rPr>
        <w:pPrChange w:id="226" w:author="Sainju, Arpan Man [2]" w:date="2018-10-24T13:59:00Z">
          <w:pPr>
            <w:pStyle w:val="ListParagraph"/>
            <w:numPr>
              <w:numId w:val="15"/>
            </w:numPr>
            <w:ind w:hanging="360"/>
          </w:pPr>
        </w:pPrChange>
      </w:pPr>
    </w:p>
    <w:p w14:paraId="42FC62DA" w14:textId="77777777" w:rsidR="00F20025" w:rsidRDefault="00F20025" w:rsidP="00F20025">
      <w:pPr>
        <w:pStyle w:val="ListParagraph"/>
        <w:numPr>
          <w:ilvl w:val="0"/>
          <w:numId w:val="15"/>
        </w:numPr>
        <w:rPr>
          <w:ins w:id="227" w:author="Sainju, Arpan Man [2]" w:date="2018-10-24T14:04:00Z"/>
        </w:rPr>
      </w:pPr>
      <w:r>
        <w:t>Pillow</w:t>
      </w:r>
    </w:p>
    <w:p w14:paraId="469EF5F3" w14:textId="4DD310C6" w:rsidR="009C25CA" w:rsidRPr="001E40C5" w:rsidRDefault="009C25CA" w:rsidP="000B2B1A">
      <w:pPr>
        <w:pStyle w:val="ListParagraph"/>
        <w:numPr>
          <w:ilvl w:val="1"/>
          <w:numId w:val="15"/>
        </w:numPr>
        <w:rPr>
          <w:ins w:id="228" w:author="Sainju, Arpan Man [2]" w:date="2018-10-24T14:04:00Z"/>
        </w:rPr>
      </w:pPr>
      <w:ins w:id="229" w:author="Sainju, Arpan Man [2]" w:date="2018-10-24T14:04:00Z">
        <w:r w:rsidRPr="001E40C5">
          <w:t xml:space="preserve">Introduction: </w:t>
        </w:r>
      </w:ins>
      <w:ins w:id="230" w:author="Sainju, Arpan Man" w:date="2018-11-05T15:25:00Z">
        <w:r w:rsidR="000B2B1A" w:rsidRPr="000B2B1A">
          <w:t>https://python-pillow.org/</w:t>
        </w:r>
      </w:ins>
      <w:ins w:id="231" w:author="Sainju, Arpan Man [2]" w:date="2018-10-24T14:04:00Z">
        <w:del w:id="232" w:author="Sainju, Arpan Man" w:date="2018-11-05T15:25:00Z">
          <w:r w:rsidRPr="00B55E6E" w:rsidDel="000B2B1A">
            <w:delText>http://jupyter.org/</w:delText>
          </w:r>
        </w:del>
      </w:ins>
    </w:p>
    <w:p w14:paraId="5B4E372E" w14:textId="77777777" w:rsidR="009C25CA" w:rsidRDefault="009C25CA" w:rsidP="009C25CA">
      <w:pPr>
        <w:pStyle w:val="ListParagraph"/>
        <w:numPr>
          <w:ilvl w:val="1"/>
          <w:numId w:val="15"/>
        </w:numPr>
        <w:rPr>
          <w:ins w:id="233" w:author="Sainju, Arpan Man [2]" w:date="2018-10-24T14:04:00Z"/>
        </w:rPr>
      </w:pPr>
      <w:ins w:id="234" w:author="Sainju, Arpan Man [2]" w:date="2018-10-24T14:04:00Z">
        <w:r w:rsidRPr="001E40C5">
          <w:t xml:space="preserve">Installation </w:t>
        </w:r>
        <w:r>
          <w:t>Step</w:t>
        </w:r>
        <w:del w:id="235" w:author="Sainju, Arpan Man" w:date="2018-11-05T15:25:00Z">
          <w:r w:rsidDel="000B2B1A">
            <w:delText>s</w:delText>
          </w:r>
        </w:del>
        <w:r w:rsidRPr="001E40C5">
          <w:t>:</w:t>
        </w:r>
        <w:r>
          <w:t xml:space="preserve"> </w:t>
        </w:r>
      </w:ins>
    </w:p>
    <w:p w14:paraId="62A7B9A0" w14:textId="5A8495E5" w:rsidR="009C25CA" w:rsidRPr="0016781D" w:rsidRDefault="009C25CA" w:rsidP="009C25CA">
      <w:pPr>
        <w:pStyle w:val="ListParagraph"/>
        <w:numPr>
          <w:ilvl w:val="2"/>
          <w:numId w:val="15"/>
        </w:numPr>
        <w:rPr>
          <w:ins w:id="236" w:author="Sainju, Arpan Man [2]" w:date="2018-10-24T14:04:00Z"/>
          <w:i/>
          <w:rPrChange w:id="237" w:author="Sainju, Arpan Man" w:date="2018-11-05T15:24:00Z">
            <w:rPr>
              <w:ins w:id="238" w:author="Sainju, Arpan Man [2]" w:date="2018-10-24T14:04:00Z"/>
            </w:rPr>
          </w:rPrChange>
        </w:rPr>
      </w:pPr>
      <w:ins w:id="239" w:author="Sainju, Arpan Man [2]" w:date="2018-10-24T14:04:00Z">
        <w:r w:rsidRPr="0016781D">
          <w:rPr>
            <w:i/>
            <w:rPrChange w:id="240" w:author="Sainju, Arpan Man" w:date="2018-11-05T15:24:00Z">
              <w:rPr/>
            </w:rPrChange>
          </w:rPr>
          <w:t>(deeplearning) C:\&gt; conda install pillow</w:t>
        </w:r>
      </w:ins>
    </w:p>
    <w:p w14:paraId="0A179AEC" w14:textId="04021281" w:rsidR="009C25CA" w:rsidRDefault="009C25CA" w:rsidP="00F20025">
      <w:pPr>
        <w:pStyle w:val="ListParagraph"/>
        <w:numPr>
          <w:ilvl w:val="0"/>
          <w:numId w:val="15"/>
        </w:numPr>
        <w:rPr>
          <w:ins w:id="241" w:author="Sainju, Arpan Man [2]" w:date="2018-10-24T14:06:00Z"/>
        </w:rPr>
      </w:pPr>
      <w:ins w:id="242" w:author="Sainju, Arpan Man [2]" w:date="2018-10-24T14:06:00Z">
        <w:r>
          <w:t>Tqdm</w:t>
        </w:r>
      </w:ins>
    </w:p>
    <w:p w14:paraId="5E8C93C3" w14:textId="4D19F422" w:rsidR="009C25CA" w:rsidRPr="001E40C5" w:rsidRDefault="009C25CA" w:rsidP="000B2B1A">
      <w:pPr>
        <w:pStyle w:val="ListParagraph"/>
        <w:numPr>
          <w:ilvl w:val="1"/>
          <w:numId w:val="15"/>
        </w:numPr>
        <w:rPr>
          <w:ins w:id="243" w:author="Sainju, Arpan Man [2]" w:date="2018-10-24T14:06:00Z"/>
        </w:rPr>
      </w:pPr>
      <w:ins w:id="244" w:author="Sainju, Arpan Man [2]" w:date="2018-10-24T14:06:00Z">
        <w:r w:rsidRPr="001E40C5">
          <w:t xml:space="preserve">Introduction: </w:t>
        </w:r>
      </w:ins>
      <w:ins w:id="245" w:author="Sainju, Arpan Man" w:date="2018-11-05T15:26:00Z">
        <w:r w:rsidR="000B2B1A" w:rsidRPr="000B2B1A">
          <w:t>https://pypi.org/project/tqdm/</w:t>
        </w:r>
      </w:ins>
      <w:ins w:id="246" w:author="Sainju, Arpan Man [2]" w:date="2018-10-24T14:06:00Z">
        <w:del w:id="247" w:author="Sainju, Arpan Man" w:date="2018-11-05T15:26:00Z">
          <w:r w:rsidRPr="00B55E6E" w:rsidDel="000B2B1A">
            <w:delText>http://jupyter.org/</w:delText>
          </w:r>
        </w:del>
      </w:ins>
    </w:p>
    <w:p w14:paraId="520D82D2" w14:textId="77B7A878" w:rsidR="009C25CA" w:rsidRDefault="009C25CA" w:rsidP="009C25CA">
      <w:pPr>
        <w:pStyle w:val="ListParagraph"/>
        <w:numPr>
          <w:ilvl w:val="1"/>
          <w:numId w:val="15"/>
        </w:numPr>
        <w:rPr>
          <w:ins w:id="248" w:author="Sainju, Arpan Man [2]" w:date="2018-10-24T14:06:00Z"/>
        </w:rPr>
      </w:pPr>
      <w:ins w:id="249" w:author="Sainju, Arpan Man [2]" w:date="2018-10-24T14:06:00Z">
        <w:r w:rsidRPr="001E40C5">
          <w:t xml:space="preserve">Installation </w:t>
        </w:r>
        <w:r>
          <w:t>Step</w:t>
        </w:r>
        <w:del w:id="250" w:author="Sainju, Arpan Man" w:date="2018-11-05T15:26:00Z">
          <w:r w:rsidDel="000B2B1A">
            <w:delText>s</w:delText>
          </w:r>
        </w:del>
        <w:r w:rsidRPr="001E40C5">
          <w:t>:</w:t>
        </w:r>
        <w:r>
          <w:t xml:space="preserve"> </w:t>
        </w:r>
      </w:ins>
    </w:p>
    <w:p w14:paraId="6B608A1A" w14:textId="2E0763B7" w:rsidR="009C25CA" w:rsidRDefault="009C25CA" w:rsidP="009C25CA">
      <w:pPr>
        <w:pStyle w:val="ListParagraph"/>
        <w:numPr>
          <w:ilvl w:val="2"/>
          <w:numId w:val="15"/>
        </w:numPr>
        <w:rPr>
          <w:ins w:id="251" w:author="Sainju, Arpan Man" w:date="2018-11-05T22:29:00Z"/>
          <w:i/>
        </w:rPr>
      </w:pPr>
      <w:ins w:id="252" w:author="Sainju, Arpan Man [2]" w:date="2018-10-24T14:06:00Z">
        <w:r w:rsidRPr="000B2B1A">
          <w:rPr>
            <w:i/>
            <w:rPrChange w:id="253" w:author="Sainju, Arpan Man" w:date="2018-11-05T15:26:00Z">
              <w:rPr/>
            </w:rPrChange>
          </w:rPr>
          <w:t>(deeplearning) C:\&gt; conda install tqdm</w:t>
        </w:r>
      </w:ins>
    </w:p>
    <w:p w14:paraId="6C892291" w14:textId="552535E7" w:rsidR="00503FB8" w:rsidRPr="00503FB8" w:rsidRDefault="00503FB8" w:rsidP="00503FB8">
      <w:pPr>
        <w:pStyle w:val="ListParagraph"/>
        <w:numPr>
          <w:ilvl w:val="0"/>
          <w:numId w:val="15"/>
        </w:numPr>
        <w:rPr>
          <w:ins w:id="254" w:author="Sainju, Arpan Man" w:date="2018-11-05T22:29:00Z"/>
          <w:i/>
          <w:rPrChange w:id="255" w:author="Sainju, Arpan Man" w:date="2018-11-05T22:29:00Z">
            <w:rPr>
              <w:ins w:id="256" w:author="Sainju, Arpan Man" w:date="2018-11-05T22:29:00Z"/>
            </w:rPr>
          </w:rPrChange>
        </w:rPr>
        <w:pPrChange w:id="257" w:author="Sainju, Arpan Man" w:date="2018-11-05T22:29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  <w:ins w:id="258" w:author="Sainju, Arpan Man" w:date="2018-11-05T22:29:00Z">
        <w:r>
          <w:t>Scikit-learn</w:t>
        </w:r>
      </w:ins>
    </w:p>
    <w:p w14:paraId="0F91B4A4" w14:textId="1D1552A7" w:rsidR="00503FB8" w:rsidRPr="00503FB8" w:rsidRDefault="00503FB8" w:rsidP="00503FB8">
      <w:pPr>
        <w:pStyle w:val="ListParagraph"/>
        <w:numPr>
          <w:ilvl w:val="1"/>
          <w:numId w:val="15"/>
        </w:numPr>
        <w:rPr>
          <w:ins w:id="259" w:author="Sainju, Arpan Man" w:date="2018-11-05T22:29:00Z"/>
          <w:i/>
          <w:rPrChange w:id="260" w:author="Sainju, Arpan Man" w:date="2018-11-05T22:29:00Z">
            <w:rPr>
              <w:ins w:id="261" w:author="Sainju, Arpan Man" w:date="2018-11-05T22:29:00Z"/>
            </w:rPr>
          </w:rPrChange>
        </w:rPr>
        <w:pPrChange w:id="262" w:author="Sainju, Arpan Man" w:date="2018-11-05T22:29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  <w:ins w:id="263" w:author="Sainju, Arpan Man" w:date="2018-11-05T22:29:00Z">
        <w:r>
          <w:t>Introduction:</w:t>
        </w:r>
      </w:ins>
      <w:ins w:id="264" w:author="Sainju, Arpan Man" w:date="2018-11-05T22:30:00Z">
        <w:r>
          <w:t xml:space="preserve"> </w:t>
        </w:r>
        <w:r w:rsidRPr="00503FB8">
          <w:t>http://scikit-learn.org</w:t>
        </w:r>
      </w:ins>
    </w:p>
    <w:p w14:paraId="16D69F6A" w14:textId="7D334973" w:rsidR="00503FB8" w:rsidRPr="00503FB8" w:rsidRDefault="00503FB8" w:rsidP="00503FB8">
      <w:pPr>
        <w:pStyle w:val="ListParagraph"/>
        <w:numPr>
          <w:ilvl w:val="1"/>
          <w:numId w:val="15"/>
        </w:numPr>
        <w:rPr>
          <w:ins w:id="265" w:author="Sainju, Arpan Man" w:date="2018-11-05T22:29:00Z"/>
          <w:i/>
          <w:rPrChange w:id="266" w:author="Sainju, Arpan Man" w:date="2018-11-05T22:29:00Z">
            <w:rPr>
              <w:ins w:id="267" w:author="Sainju, Arpan Man" w:date="2018-11-05T22:29:00Z"/>
            </w:rPr>
          </w:rPrChange>
        </w:rPr>
        <w:pPrChange w:id="268" w:author="Sainju, Arpan Man" w:date="2018-11-05T22:29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  <w:ins w:id="269" w:author="Sainju, Arpan Man" w:date="2018-11-05T22:29:00Z">
        <w:r>
          <w:t>Installation Step:</w:t>
        </w:r>
      </w:ins>
    </w:p>
    <w:p w14:paraId="3395AABA" w14:textId="0A2F708B" w:rsidR="00503FB8" w:rsidRDefault="00503FB8" w:rsidP="00503FB8">
      <w:pPr>
        <w:pStyle w:val="ListParagraph"/>
        <w:numPr>
          <w:ilvl w:val="2"/>
          <w:numId w:val="15"/>
        </w:numPr>
        <w:rPr>
          <w:ins w:id="270" w:author="Sainju, Arpan Man" w:date="2018-11-06T00:05:00Z"/>
          <w:i/>
        </w:rPr>
        <w:pPrChange w:id="271" w:author="Sainju, Arpan Man" w:date="2018-11-05T22:29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  <w:ins w:id="272" w:author="Sainju, Arpan Man" w:date="2018-11-05T22:30:00Z">
        <w:r w:rsidRPr="00503FB8">
          <w:rPr>
            <w:i/>
            <w:rPrChange w:id="273" w:author="Sainju, Arpan Man" w:date="2018-11-05T22:30:00Z">
              <w:rPr/>
            </w:rPrChange>
          </w:rPr>
          <w:t>(deeplearning) C:\&gt; conda install -c anaconda scikit-learn</w:t>
        </w:r>
      </w:ins>
    </w:p>
    <w:p w14:paraId="05535D64" w14:textId="317CABF4" w:rsidR="00BC1DDA" w:rsidRPr="007470E3" w:rsidRDefault="003B0BC3" w:rsidP="00BC1DDA">
      <w:pPr>
        <w:pStyle w:val="ListParagraph"/>
        <w:numPr>
          <w:ilvl w:val="0"/>
          <w:numId w:val="15"/>
        </w:numPr>
        <w:rPr>
          <w:ins w:id="274" w:author="Sainju, Arpan Man" w:date="2018-11-06T00:05:00Z"/>
          <w:i/>
        </w:rPr>
      </w:pPr>
      <w:ins w:id="275" w:author="Sainju, Arpan Man" w:date="2018-11-06T00:31:00Z">
        <w:r>
          <w:t>I</w:t>
        </w:r>
        <w:r w:rsidRPr="00BC1DDA">
          <w:t>mageio</w:t>
        </w:r>
      </w:ins>
    </w:p>
    <w:p w14:paraId="6A328098" w14:textId="06B9E850" w:rsidR="00BC1DDA" w:rsidRPr="007470E3" w:rsidRDefault="00BC1DDA" w:rsidP="00BC1DDA">
      <w:pPr>
        <w:pStyle w:val="ListParagraph"/>
        <w:numPr>
          <w:ilvl w:val="1"/>
          <w:numId w:val="15"/>
        </w:numPr>
        <w:rPr>
          <w:ins w:id="276" w:author="Sainju, Arpan Man" w:date="2018-11-06T00:05:00Z"/>
          <w:i/>
        </w:rPr>
      </w:pPr>
      <w:ins w:id="277" w:author="Sainju, Arpan Man" w:date="2018-11-06T00:05:00Z">
        <w:r>
          <w:t xml:space="preserve">Introduction: </w:t>
        </w:r>
      </w:ins>
      <w:ins w:id="278" w:author="Sainju, Arpan Man" w:date="2018-11-06T00:06:00Z">
        <w:r w:rsidRPr="00BC1DDA">
          <w:t>https://pypi.org/project/imageio/</w:t>
        </w:r>
      </w:ins>
    </w:p>
    <w:p w14:paraId="2E7C3B0F" w14:textId="77777777" w:rsidR="00BC1DDA" w:rsidRPr="007470E3" w:rsidRDefault="00BC1DDA" w:rsidP="00BC1DDA">
      <w:pPr>
        <w:pStyle w:val="ListParagraph"/>
        <w:numPr>
          <w:ilvl w:val="1"/>
          <w:numId w:val="15"/>
        </w:numPr>
        <w:rPr>
          <w:ins w:id="279" w:author="Sainju, Arpan Man" w:date="2018-11-06T00:05:00Z"/>
          <w:i/>
        </w:rPr>
      </w:pPr>
      <w:ins w:id="280" w:author="Sainju, Arpan Man" w:date="2018-11-06T00:05:00Z">
        <w:r>
          <w:t>Installation Step:</w:t>
        </w:r>
      </w:ins>
    </w:p>
    <w:p w14:paraId="6EF2813E" w14:textId="4C322261" w:rsidR="00BC1DDA" w:rsidRDefault="00BC1DDA" w:rsidP="00BC1DDA">
      <w:pPr>
        <w:pStyle w:val="ListParagraph"/>
        <w:numPr>
          <w:ilvl w:val="2"/>
          <w:numId w:val="15"/>
        </w:numPr>
        <w:rPr>
          <w:ins w:id="281" w:author="Sainju, Arpan Man" w:date="2018-11-06T00:32:00Z"/>
          <w:i/>
        </w:rPr>
      </w:pPr>
      <w:ins w:id="282" w:author="Sainju, Arpan Man" w:date="2018-11-06T00:05:00Z">
        <w:r w:rsidRPr="007470E3">
          <w:rPr>
            <w:i/>
          </w:rPr>
          <w:t xml:space="preserve">(deeplearning) C:\&gt; </w:t>
        </w:r>
      </w:ins>
      <w:ins w:id="283" w:author="Sainju, Arpan Man" w:date="2018-11-06T00:06:00Z">
        <w:r w:rsidRPr="00BC1DDA">
          <w:rPr>
            <w:i/>
          </w:rPr>
          <w:t>conda install -c conda-forge imageio</w:t>
        </w:r>
      </w:ins>
      <w:ins w:id="284" w:author="Sainju, Arpan Man" w:date="2018-11-06T00:32:00Z">
        <w:r w:rsidR="003B0BC3">
          <w:rPr>
            <w:i/>
          </w:rPr>
          <w:br/>
        </w:r>
      </w:ins>
    </w:p>
    <w:p w14:paraId="3A5DD0EF" w14:textId="0AC01206" w:rsidR="003B0BC3" w:rsidRDefault="003B0BC3" w:rsidP="003B0BC3">
      <w:pPr>
        <w:rPr>
          <w:ins w:id="285" w:author="Sainju, Arpan Man" w:date="2018-11-06T00:32:00Z"/>
          <w:i/>
        </w:rPr>
        <w:pPrChange w:id="286" w:author="Sainju, Arpan Man" w:date="2018-11-06T00:32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</w:p>
    <w:p w14:paraId="05802CE0" w14:textId="214645CC" w:rsidR="003B0BC3" w:rsidRDefault="003B0BC3" w:rsidP="003B0BC3">
      <w:pPr>
        <w:rPr>
          <w:ins w:id="287" w:author="Sainju, Arpan Man" w:date="2018-11-06T00:32:00Z"/>
          <w:i/>
        </w:rPr>
        <w:pPrChange w:id="288" w:author="Sainju, Arpan Man" w:date="2018-11-06T00:32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</w:p>
    <w:p w14:paraId="1FF07455" w14:textId="77777777" w:rsidR="003B0BC3" w:rsidRPr="003B0BC3" w:rsidRDefault="003B0BC3" w:rsidP="003B0BC3">
      <w:pPr>
        <w:rPr>
          <w:ins w:id="289" w:author="Sainju, Arpan Man" w:date="2018-11-06T00:05:00Z"/>
          <w:i/>
          <w:rPrChange w:id="290" w:author="Sainju, Arpan Man" w:date="2018-11-06T00:32:00Z">
            <w:rPr>
              <w:ins w:id="291" w:author="Sainju, Arpan Man" w:date="2018-11-06T00:05:00Z"/>
            </w:rPr>
          </w:rPrChange>
        </w:rPr>
        <w:pPrChange w:id="292" w:author="Sainju, Arpan Man" w:date="2018-11-06T00:32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  <w:bookmarkStart w:id="293" w:name="_GoBack"/>
      <w:bookmarkEnd w:id="293"/>
    </w:p>
    <w:p w14:paraId="6ABA3430" w14:textId="72EFBC83" w:rsidR="003D73A8" w:rsidRPr="00EA4050" w:rsidDel="000B2B1A" w:rsidRDefault="003D73A8" w:rsidP="00EA4050">
      <w:pPr>
        <w:rPr>
          <w:ins w:id="294" w:author="Sainju, Arpan Man [2]" w:date="2018-10-24T14:06:00Z"/>
          <w:del w:id="295" w:author="Sainju, Arpan Man" w:date="2018-11-05T15:26:00Z"/>
          <w:i/>
          <w:rPrChange w:id="296" w:author="Sainju, Arpan Man" w:date="2018-11-06T00:09:00Z">
            <w:rPr>
              <w:ins w:id="297" w:author="Sainju, Arpan Man [2]" w:date="2018-10-24T14:06:00Z"/>
              <w:del w:id="298" w:author="Sainju, Arpan Man" w:date="2018-11-05T15:26:00Z"/>
            </w:rPr>
          </w:rPrChange>
        </w:rPr>
        <w:pPrChange w:id="299" w:author="Sainju, Arpan Man" w:date="2018-11-06T00:09:00Z">
          <w:pPr>
            <w:pStyle w:val="ListParagraph"/>
            <w:numPr>
              <w:ilvl w:val="2"/>
              <w:numId w:val="15"/>
            </w:numPr>
            <w:ind w:left="2160" w:hanging="360"/>
          </w:pPr>
        </w:pPrChange>
      </w:pPr>
    </w:p>
    <w:p w14:paraId="33EAC53F" w14:textId="46F1DCC7" w:rsidR="009C25CA" w:rsidDel="00EA4050" w:rsidRDefault="009C25CA" w:rsidP="00EA4050">
      <w:pPr>
        <w:rPr>
          <w:ins w:id="300" w:author="Sainju, Arpan Man [2]" w:date="2018-10-24T14:09:00Z"/>
          <w:del w:id="301" w:author="Sainju, Arpan Man" w:date="2018-11-06T00:09:00Z"/>
        </w:rPr>
        <w:pPrChange w:id="302" w:author="Sainju, Arpan Man" w:date="2018-11-06T00:09:00Z">
          <w:pPr>
            <w:pStyle w:val="ListParagraph"/>
            <w:numPr>
              <w:numId w:val="15"/>
            </w:numPr>
            <w:ind w:hanging="360"/>
          </w:pPr>
        </w:pPrChange>
      </w:pPr>
    </w:p>
    <w:p w14:paraId="5E1A58F7" w14:textId="47AF877F" w:rsidR="009C25CA" w:rsidDel="00EA4050" w:rsidRDefault="009C25CA">
      <w:pPr>
        <w:rPr>
          <w:del w:id="303" w:author="Sainju, Arpan Man" w:date="2018-11-06T00:09:00Z"/>
        </w:rPr>
        <w:pPrChange w:id="304" w:author="Sainju, Arpan Man [2]" w:date="2018-10-24T14:09:00Z">
          <w:pPr>
            <w:pStyle w:val="ListParagraph"/>
            <w:numPr>
              <w:numId w:val="15"/>
            </w:numPr>
            <w:ind w:hanging="360"/>
          </w:pPr>
        </w:pPrChange>
      </w:pPr>
    </w:p>
    <w:p w14:paraId="6769300A" w14:textId="33EDFEBC" w:rsidR="00F20025" w:rsidRPr="001E40C5" w:rsidDel="00EA4050" w:rsidRDefault="00F20025" w:rsidP="00F20025">
      <w:pPr>
        <w:ind w:left="360"/>
        <w:rPr>
          <w:del w:id="305" w:author="Sainju, Arpan Man" w:date="2018-11-06T00:09:00Z"/>
        </w:rPr>
      </w:pPr>
    </w:p>
    <w:p w14:paraId="4964F096" w14:textId="4C5245D7" w:rsidR="00A173B9" w:rsidRPr="001E40C5" w:rsidDel="00EA4050" w:rsidRDefault="00A173B9" w:rsidP="005B7C80">
      <w:pPr>
        <w:rPr>
          <w:del w:id="306" w:author="Sainju, Arpan Man" w:date="2018-11-06T00:09:00Z"/>
        </w:rPr>
      </w:pPr>
    </w:p>
    <w:p w14:paraId="52AA6C8A" w14:textId="256C0D4C" w:rsidR="00EA4050" w:rsidRPr="001E40C5" w:rsidDel="00146A0C" w:rsidRDefault="00EA4050" w:rsidP="005B7C80">
      <w:pPr>
        <w:rPr>
          <w:del w:id="307" w:author="Sainju, Arpan Man" w:date="2018-11-06T00:11:00Z"/>
        </w:rPr>
      </w:pPr>
    </w:p>
    <w:p w14:paraId="688FFCCD" w14:textId="3D46D601" w:rsidR="006740FC" w:rsidRPr="001E40C5" w:rsidDel="00146A0C" w:rsidRDefault="006740FC" w:rsidP="005B7C80">
      <w:pPr>
        <w:rPr>
          <w:del w:id="308" w:author="Sainju, Arpan Man" w:date="2018-11-06T00:11:00Z"/>
        </w:rPr>
      </w:pPr>
    </w:p>
    <w:p w14:paraId="76E23CCE" w14:textId="595BAFD0" w:rsidR="005B7C80" w:rsidRPr="001E40C5" w:rsidRDefault="000665B8" w:rsidP="005B7C80">
      <w:pPr>
        <w:rPr>
          <w:sz w:val="28"/>
        </w:rPr>
      </w:pPr>
      <w:r w:rsidRPr="001E40C5">
        <w:rPr>
          <w:b/>
          <w:sz w:val="28"/>
        </w:rPr>
        <w:t>Task</w:t>
      </w:r>
      <w:r w:rsidR="002A208F" w:rsidRPr="001E40C5">
        <w:rPr>
          <w:b/>
          <w:sz w:val="28"/>
        </w:rPr>
        <w:t xml:space="preserve"> 1: </w:t>
      </w:r>
      <w:r w:rsidRPr="001E40C5">
        <w:rPr>
          <w:b/>
          <w:sz w:val="28"/>
        </w:rPr>
        <w:t xml:space="preserve">Image Classification using Pre-Trained Model </w:t>
      </w:r>
      <w:del w:id="309" w:author="Sainju, Arpan Man" w:date="2018-11-01T19:45:00Z">
        <w:r w:rsidRPr="001E40C5" w:rsidDel="00261A91">
          <w:rPr>
            <w:color w:val="FF0000"/>
            <w:sz w:val="28"/>
          </w:rPr>
          <w:delText>(tested)</w:delText>
        </w:r>
      </w:del>
    </w:p>
    <w:p w14:paraId="6043A019" w14:textId="343B132F" w:rsidR="00A173B9" w:rsidRPr="001E40C5" w:rsidRDefault="00261A91" w:rsidP="000665B8">
      <w:pPr>
        <w:pStyle w:val="ListParagraph"/>
        <w:numPr>
          <w:ilvl w:val="0"/>
          <w:numId w:val="10"/>
        </w:numPr>
        <w:rPr>
          <w:sz w:val="28"/>
        </w:rPr>
      </w:pPr>
      <w:ins w:id="310" w:author="Sainju, Arpan Man" w:date="2018-11-01T19:44:00Z">
        <w:r>
          <w:rPr>
            <w:sz w:val="28"/>
          </w:rPr>
          <w:t xml:space="preserve">We will be using a </w:t>
        </w:r>
      </w:ins>
      <w:del w:id="311" w:author="Sainju, Arpan Man" w:date="2018-11-01T19:44:00Z">
        <w:r w:rsidR="00A173B9" w:rsidRPr="001E40C5" w:rsidDel="00261A91">
          <w:rPr>
            <w:sz w:val="28"/>
          </w:rPr>
          <w:delText xml:space="preserve">Using </w:delText>
        </w:r>
      </w:del>
      <w:ins w:id="312" w:author="Sainju, Arpan Man" w:date="2018-11-01T19:44:00Z">
        <w:r w:rsidRPr="001E40C5">
          <w:rPr>
            <w:sz w:val="28"/>
          </w:rPr>
          <w:t xml:space="preserve"> </w:t>
        </w:r>
      </w:ins>
      <w:r w:rsidR="00A173B9" w:rsidRPr="001E40C5">
        <w:rPr>
          <w:sz w:val="28"/>
        </w:rPr>
        <w:t>pre-trained ResNet50 model on imageNet</w:t>
      </w:r>
      <w:del w:id="313" w:author="Sainju, Arpan Man" w:date="2018-11-01T19:44:00Z">
        <w:r w:rsidR="006740FC" w:rsidRPr="001E40C5" w:rsidDel="00261A91">
          <w:rPr>
            <w:sz w:val="28"/>
          </w:rPr>
          <w:delText>,</w:delText>
        </w:r>
        <w:r w:rsidR="00A173B9" w:rsidRPr="001E40C5" w:rsidDel="00261A91">
          <w:rPr>
            <w:sz w:val="28"/>
          </w:rPr>
          <w:delText xml:space="preserve"> </w:delText>
        </w:r>
      </w:del>
      <w:ins w:id="314" w:author="Sainju, Arpan Man" w:date="2018-11-01T19:44:00Z">
        <w:r>
          <w:rPr>
            <w:sz w:val="28"/>
          </w:rPr>
          <w:t xml:space="preserve"> to</w:t>
        </w:r>
        <w:r w:rsidRPr="001E40C5">
          <w:rPr>
            <w:sz w:val="28"/>
          </w:rPr>
          <w:t xml:space="preserve"> </w:t>
        </w:r>
      </w:ins>
      <w:r w:rsidR="00A173B9" w:rsidRPr="001E40C5">
        <w:rPr>
          <w:sz w:val="28"/>
        </w:rPr>
        <w:t xml:space="preserve">predict the classes of all </w:t>
      </w:r>
      <w:del w:id="315" w:author="Sainju, Arpan Man [2]" w:date="2018-10-24T14:09:00Z">
        <w:r w:rsidR="00A173B9" w:rsidRPr="001E40C5" w:rsidDel="009C25CA">
          <w:rPr>
            <w:sz w:val="28"/>
          </w:rPr>
          <w:delText xml:space="preserve">the </w:delText>
        </w:r>
      </w:del>
      <w:r w:rsidR="00A173B9" w:rsidRPr="001E40C5">
        <w:rPr>
          <w:sz w:val="28"/>
        </w:rPr>
        <w:t>10 test images in folder “</w:t>
      </w:r>
      <w:r w:rsidR="000665B8" w:rsidRPr="001E40C5">
        <w:rPr>
          <w:sz w:val="28"/>
        </w:rPr>
        <w:t>Task1</w:t>
      </w:r>
      <w:r w:rsidR="00A173B9" w:rsidRPr="001E40C5">
        <w:rPr>
          <w:sz w:val="28"/>
        </w:rPr>
        <w:t xml:space="preserve">”. </w:t>
      </w:r>
    </w:p>
    <w:p w14:paraId="1D61C343" w14:textId="153C5579" w:rsidR="00A173B9" w:rsidRPr="001E40C5" w:rsidRDefault="001B3F74" w:rsidP="000665B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For </w:t>
      </w:r>
      <w:r w:rsidRPr="001E40C5">
        <w:rPr>
          <w:sz w:val="28"/>
        </w:rPr>
        <w:t>each test image</w:t>
      </w:r>
      <w:r>
        <w:rPr>
          <w:sz w:val="28"/>
        </w:rPr>
        <w:t>,</w:t>
      </w:r>
      <w:r w:rsidRPr="001E40C5">
        <w:rPr>
          <w:sz w:val="28"/>
        </w:rPr>
        <w:t xml:space="preserve"> </w:t>
      </w:r>
      <w:r>
        <w:rPr>
          <w:sz w:val="28"/>
        </w:rPr>
        <w:t>p</w:t>
      </w:r>
      <w:r w:rsidRPr="001E40C5">
        <w:rPr>
          <w:sz w:val="28"/>
        </w:rPr>
        <w:t xml:space="preserve">rovide </w:t>
      </w:r>
      <w:r w:rsidR="00A173B9" w:rsidRPr="001E40C5">
        <w:rPr>
          <w:sz w:val="28"/>
        </w:rPr>
        <w:t xml:space="preserve">top 3 </w:t>
      </w:r>
      <w:r w:rsidR="001304C0" w:rsidRPr="001E40C5">
        <w:rPr>
          <w:sz w:val="28"/>
        </w:rPr>
        <w:t>predicted class</w:t>
      </w:r>
      <w:r>
        <w:rPr>
          <w:sz w:val="28"/>
        </w:rPr>
        <w:t>es</w:t>
      </w:r>
      <w:r w:rsidR="001304C0" w:rsidRPr="001E40C5">
        <w:rPr>
          <w:sz w:val="28"/>
        </w:rPr>
        <w:t xml:space="preserve"> and their confidence level</w:t>
      </w:r>
      <w:r>
        <w:rPr>
          <w:sz w:val="28"/>
        </w:rPr>
        <w:t>s</w:t>
      </w:r>
      <w:r w:rsidR="001304C0" w:rsidRPr="001E40C5">
        <w:rPr>
          <w:sz w:val="28"/>
        </w:rPr>
        <w:t xml:space="preserve">. </w:t>
      </w:r>
    </w:p>
    <w:p w14:paraId="3B19026A" w14:textId="77777777" w:rsidR="00261A91" w:rsidRDefault="00654D76" w:rsidP="000665B8">
      <w:pPr>
        <w:pStyle w:val="ListParagraph"/>
        <w:numPr>
          <w:ilvl w:val="0"/>
          <w:numId w:val="10"/>
        </w:numPr>
        <w:rPr>
          <w:ins w:id="316" w:author="Sainju, Arpan Man" w:date="2018-11-01T19:42:00Z"/>
          <w:sz w:val="28"/>
        </w:rPr>
      </w:pPr>
      <w:r w:rsidRPr="001E40C5">
        <w:rPr>
          <w:sz w:val="28"/>
        </w:rPr>
        <w:t xml:space="preserve">Did you find any </w:t>
      </w:r>
      <w:r w:rsidR="006740FC" w:rsidRPr="001E40C5">
        <w:rPr>
          <w:sz w:val="28"/>
        </w:rPr>
        <w:t>discrepancies</w:t>
      </w:r>
      <w:r w:rsidRPr="001E40C5">
        <w:rPr>
          <w:sz w:val="28"/>
        </w:rPr>
        <w:t xml:space="preserve"> </w:t>
      </w:r>
      <w:r w:rsidR="00DE5C3B">
        <w:rPr>
          <w:sz w:val="28"/>
        </w:rPr>
        <w:t>between</w:t>
      </w:r>
      <w:r w:rsidR="00DE5C3B" w:rsidRPr="001E40C5">
        <w:rPr>
          <w:sz w:val="28"/>
        </w:rPr>
        <w:t xml:space="preserve"> </w:t>
      </w:r>
      <w:r w:rsidRPr="001E40C5">
        <w:rPr>
          <w:sz w:val="28"/>
        </w:rPr>
        <w:t xml:space="preserve">the </w:t>
      </w:r>
      <w:r w:rsidR="00DE5C3B" w:rsidRPr="001E40C5">
        <w:rPr>
          <w:sz w:val="28"/>
        </w:rPr>
        <w:t xml:space="preserve">predicted </w:t>
      </w:r>
      <w:del w:id="317" w:author="Sainju, Arpan Man [2]" w:date="2018-10-24T14:09:00Z">
        <w:r w:rsidR="00DE5C3B" w:rsidRPr="001E40C5" w:rsidDel="009C25CA">
          <w:rPr>
            <w:sz w:val="28"/>
          </w:rPr>
          <w:delText xml:space="preserve">class </w:delText>
        </w:r>
        <w:r w:rsidR="00DE5C3B" w:rsidDel="009C25CA">
          <w:rPr>
            <w:sz w:val="28"/>
          </w:rPr>
          <w:delText xml:space="preserve"> and</w:delText>
        </w:r>
      </w:del>
      <w:ins w:id="318" w:author="Sainju, Arpan Man [2]" w:date="2018-10-24T14:09:00Z">
        <w:r w:rsidR="009C25CA" w:rsidRPr="001E40C5">
          <w:rPr>
            <w:sz w:val="28"/>
          </w:rPr>
          <w:t xml:space="preserve">class </w:t>
        </w:r>
        <w:r w:rsidR="009C25CA">
          <w:rPr>
            <w:sz w:val="28"/>
          </w:rPr>
          <w:t>and</w:t>
        </w:r>
      </w:ins>
      <w:r w:rsidR="00DE5C3B">
        <w:rPr>
          <w:sz w:val="28"/>
        </w:rPr>
        <w:t xml:space="preserve"> the </w:t>
      </w:r>
      <w:r w:rsidRPr="001E40C5">
        <w:rPr>
          <w:sz w:val="28"/>
        </w:rPr>
        <w:t>actual class? Provide your observations.</w:t>
      </w:r>
    </w:p>
    <w:p w14:paraId="4A8CB58F" w14:textId="16039241" w:rsidR="00654D76" w:rsidRPr="001E40C5" w:rsidRDefault="00261A91" w:rsidP="000665B8">
      <w:pPr>
        <w:pStyle w:val="ListParagraph"/>
        <w:numPr>
          <w:ilvl w:val="0"/>
          <w:numId w:val="10"/>
        </w:numPr>
        <w:rPr>
          <w:sz w:val="28"/>
        </w:rPr>
      </w:pPr>
      <w:ins w:id="319" w:author="Sainju, Arpan Man" w:date="2018-11-01T19:43:00Z">
        <w:r>
          <w:rPr>
            <w:sz w:val="28"/>
          </w:rPr>
          <w:t xml:space="preserve">Note: </w:t>
        </w:r>
      </w:ins>
      <w:ins w:id="320" w:author="Sainju, Arpan Man" w:date="2018-11-01T19:46:00Z">
        <w:r>
          <w:rPr>
            <w:sz w:val="28"/>
          </w:rPr>
          <w:t>Modify and run</w:t>
        </w:r>
      </w:ins>
      <w:ins w:id="321" w:author="Sainju, Arpan Man" w:date="2018-11-01T19:44:00Z">
        <w:r>
          <w:rPr>
            <w:sz w:val="28"/>
          </w:rPr>
          <w:t xml:space="preserve"> the script</w:t>
        </w:r>
      </w:ins>
      <w:ins w:id="322" w:author="Sainju, Arpan Man" w:date="2018-11-01T19:42:00Z">
        <w:r>
          <w:rPr>
            <w:sz w:val="28"/>
          </w:rPr>
          <w:t xml:space="preserve"> </w:t>
        </w:r>
      </w:ins>
      <w:ins w:id="323" w:author="Sainju, Arpan Man" w:date="2018-11-01T19:46:00Z">
        <w:r>
          <w:rPr>
            <w:sz w:val="28"/>
          </w:rPr>
          <w:t>“</w:t>
        </w:r>
      </w:ins>
      <w:ins w:id="324" w:author="Sainju, Arpan Man" w:date="2018-11-01T19:42:00Z">
        <w:r>
          <w:rPr>
            <w:sz w:val="28"/>
          </w:rPr>
          <w:t>Task1.ip</w:t>
        </w:r>
      </w:ins>
      <w:ins w:id="325" w:author="Sainju, Arpan Man" w:date="2018-11-01T19:48:00Z">
        <w:r>
          <w:rPr>
            <w:sz w:val="28"/>
          </w:rPr>
          <w:t>y</w:t>
        </w:r>
      </w:ins>
      <w:ins w:id="326" w:author="Sainju, Arpan Man" w:date="2018-11-01T19:42:00Z">
        <w:r>
          <w:rPr>
            <w:sz w:val="28"/>
          </w:rPr>
          <w:t>nb</w:t>
        </w:r>
      </w:ins>
      <w:ins w:id="327" w:author="Sainju, Arpan Man" w:date="2018-11-01T19:46:00Z">
        <w:r>
          <w:rPr>
            <w:sz w:val="28"/>
          </w:rPr>
          <w:t>”</w:t>
        </w:r>
      </w:ins>
      <w:ins w:id="328" w:author="Sainju, Arpan Man" w:date="2018-11-01T19:43:00Z">
        <w:r>
          <w:rPr>
            <w:sz w:val="28"/>
          </w:rPr>
          <w:t xml:space="preserve"> in folder </w:t>
        </w:r>
      </w:ins>
      <w:ins w:id="329" w:author="Sainju, Arpan Man" w:date="2018-11-05T13:13:00Z">
        <w:r w:rsidR="00937C14" w:rsidRPr="00197D84">
          <w:rPr>
            <w:i/>
            <w:sz w:val="28"/>
            <w:rPrChange w:id="330" w:author="Sainju, Arpan Man" w:date="2018-11-05T14:50:00Z">
              <w:rPr>
                <w:sz w:val="28"/>
              </w:rPr>
            </w:rPrChange>
          </w:rPr>
          <w:t>~</w:t>
        </w:r>
      </w:ins>
      <w:ins w:id="331" w:author="Sainju, Arpan Man" w:date="2018-11-05T14:50:00Z">
        <w:r w:rsidR="00197D84" w:rsidRPr="00197D84">
          <w:rPr>
            <w:i/>
            <w:sz w:val="28"/>
            <w:rPrChange w:id="332" w:author="Sainju, Arpan Man" w:date="2018-11-05T14:50:00Z">
              <w:rPr>
                <w:sz w:val="28"/>
              </w:rPr>
            </w:rPrChange>
          </w:rPr>
          <w:t>/Lab3</w:t>
        </w:r>
      </w:ins>
      <w:ins w:id="333" w:author="Sainju, Arpan Man" w:date="2018-11-05T13:13:00Z">
        <w:r w:rsidR="00937C14" w:rsidRPr="00197D84">
          <w:rPr>
            <w:i/>
            <w:sz w:val="28"/>
            <w:rPrChange w:id="334" w:author="Sainju, Arpan Man" w:date="2018-11-05T14:50:00Z">
              <w:rPr>
                <w:sz w:val="28"/>
              </w:rPr>
            </w:rPrChange>
          </w:rPr>
          <w:t>/</w:t>
        </w:r>
      </w:ins>
      <w:ins w:id="335" w:author="Sainju, Arpan Man" w:date="2018-11-01T19:43:00Z">
        <w:r w:rsidRPr="00197D84">
          <w:rPr>
            <w:i/>
            <w:sz w:val="28"/>
            <w:rPrChange w:id="336" w:author="Sainju, Arpan Man" w:date="2018-11-05T14:50:00Z">
              <w:rPr>
                <w:sz w:val="28"/>
              </w:rPr>
            </w:rPrChange>
          </w:rPr>
          <w:t>Task1</w:t>
        </w:r>
      </w:ins>
      <w:ins w:id="337" w:author="Sainju, Arpan Man" w:date="2018-11-01T19:42:00Z">
        <w:r>
          <w:rPr>
            <w:sz w:val="28"/>
          </w:rPr>
          <w:t xml:space="preserve"> to get the results.</w:t>
        </w:r>
      </w:ins>
      <w:del w:id="338" w:author="Sainju, Arpan Man" w:date="2018-11-01T19:42:00Z">
        <w:r w:rsidR="00654D76" w:rsidRPr="001E40C5" w:rsidDel="00261A91">
          <w:rPr>
            <w:sz w:val="28"/>
          </w:rPr>
          <w:delText xml:space="preserve"> </w:delText>
        </w:r>
      </w:del>
    </w:p>
    <w:p w14:paraId="131E0F16" w14:textId="77777777" w:rsidR="00654D76" w:rsidRPr="001E40C5" w:rsidRDefault="00654D76" w:rsidP="005B7C80">
      <w:pPr>
        <w:rPr>
          <w:sz w:val="28"/>
        </w:rPr>
      </w:pPr>
    </w:p>
    <w:p w14:paraId="03357432" w14:textId="38481367" w:rsidR="001304C0" w:rsidRPr="001E40C5" w:rsidDel="00261A91" w:rsidRDefault="001304C0" w:rsidP="000665B8">
      <w:pPr>
        <w:ind w:left="720"/>
        <w:rPr>
          <w:del w:id="339" w:author="Sainju, Arpan Man" w:date="2018-11-01T19:41:00Z"/>
          <w:sz w:val="28"/>
        </w:rPr>
      </w:pPr>
      <w:del w:id="340" w:author="Sainju, Arpan Man" w:date="2018-11-01T19:41:00Z">
        <w:r w:rsidRPr="001E40C5" w:rsidDel="00261A91">
          <w:rPr>
            <w:sz w:val="28"/>
          </w:rPr>
          <w:delText>(Hint: use pre-</w:delText>
        </w:r>
        <w:r w:rsidR="000665B8" w:rsidRPr="001E40C5" w:rsidDel="00261A91">
          <w:rPr>
            <w:sz w:val="28"/>
          </w:rPr>
          <w:delText>train</w:delText>
        </w:r>
        <w:r w:rsidR="00DB4AA8" w:rsidDel="00261A91">
          <w:rPr>
            <w:sz w:val="28"/>
          </w:rPr>
          <w:delText>ed</w:delText>
        </w:r>
        <w:r w:rsidR="000665B8" w:rsidRPr="001E40C5" w:rsidDel="00261A91">
          <w:rPr>
            <w:sz w:val="28"/>
          </w:rPr>
          <w:delText xml:space="preserve"> ResNet50 model in </w:delText>
        </w:r>
        <w:r w:rsidR="004145E9" w:rsidDel="00261A91">
          <w:rPr>
            <w:sz w:val="28"/>
          </w:rPr>
          <w:delText>K</w:delText>
        </w:r>
        <w:r w:rsidR="000665B8" w:rsidRPr="001E40C5" w:rsidDel="00261A91">
          <w:rPr>
            <w:sz w:val="28"/>
          </w:rPr>
          <w:delText>eras.</w:delText>
        </w:r>
        <w:r w:rsidR="001E40C5" w:rsidRPr="001E40C5" w:rsidDel="00261A91">
          <w:rPr>
            <w:sz w:val="28"/>
          </w:rPr>
          <w:delText xml:space="preserve"> </w:delText>
        </w:r>
        <w:r w:rsidRPr="001E40C5" w:rsidDel="00261A91">
          <w:rPr>
            <w:sz w:val="28"/>
          </w:rPr>
          <w:delText xml:space="preserve">Usage </w:delText>
        </w:r>
        <w:r w:rsidR="002F59B2" w:rsidDel="00261A91">
          <w:rPr>
            <w:sz w:val="28"/>
          </w:rPr>
          <w:delText>the e</w:delText>
        </w:r>
        <w:r w:rsidR="002F59B2" w:rsidRPr="001E40C5" w:rsidDel="00261A91">
          <w:rPr>
            <w:sz w:val="28"/>
          </w:rPr>
          <w:delText>xample</w:delText>
        </w:r>
        <w:r w:rsidR="002F59B2" w:rsidDel="00261A91">
          <w:rPr>
            <w:sz w:val="28"/>
          </w:rPr>
          <w:delText xml:space="preserve"> below</w:delText>
        </w:r>
        <w:r w:rsidRPr="001E40C5" w:rsidDel="00261A91">
          <w:rPr>
            <w:sz w:val="28"/>
          </w:rPr>
          <w:delText xml:space="preserve">: </w:delText>
        </w:r>
        <w:r w:rsidR="000665B8" w:rsidRPr="001E40C5" w:rsidDel="00261A91">
          <w:rPr>
            <w:sz w:val="28"/>
          </w:rPr>
          <w:delText xml:space="preserve">  </w:delText>
        </w:r>
        <w:r w:rsidR="003B0BC3" w:rsidDel="00261A91">
          <w:rPr>
            <w:rStyle w:val="Hyperlink"/>
            <w:sz w:val="20"/>
          </w:rPr>
          <w:fldChar w:fldCharType="begin"/>
        </w:r>
        <w:r w:rsidR="003B0BC3" w:rsidDel="00261A91">
          <w:rPr>
            <w:rStyle w:val="Hyperlink"/>
            <w:sz w:val="20"/>
          </w:rPr>
          <w:delInstrText xml:space="preserve"> HYPERLINK "https://keras.io/applications/" \l "usage-examples-for-image-classification-models" </w:delInstrText>
        </w:r>
        <w:r w:rsidR="003B0BC3" w:rsidDel="00261A91">
          <w:rPr>
            <w:rStyle w:val="Hyperlink"/>
            <w:sz w:val="20"/>
          </w:rPr>
          <w:fldChar w:fldCharType="separate"/>
        </w:r>
        <w:r w:rsidRPr="001E40C5" w:rsidDel="00261A91">
          <w:rPr>
            <w:rStyle w:val="Hyperlink"/>
            <w:sz w:val="20"/>
          </w:rPr>
          <w:delText>https://keras.io/applications/#usage-examples-for-image-classification-models</w:delText>
        </w:r>
        <w:r w:rsidR="003B0BC3" w:rsidDel="00261A91">
          <w:rPr>
            <w:rStyle w:val="Hyperlink"/>
            <w:sz w:val="20"/>
          </w:rPr>
          <w:fldChar w:fldCharType="end"/>
        </w:r>
        <w:r w:rsidRPr="001E40C5" w:rsidDel="00261A91">
          <w:rPr>
            <w:sz w:val="28"/>
          </w:rPr>
          <w:delText>)</w:delText>
        </w:r>
      </w:del>
    </w:p>
    <w:p w14:paraId="34B7544B" w14:textId="77777777" w:rsidR="001304C0" w:rsidRPr="001E40C5" w:rsidRDefault="001304C0" w:rsidP="005B7C80">
      <w:pPr>
        <w:rPr>
          <w:sz w:val="28"/>
        </w:rPr>
      </w:pPr>
    </w:p>
    <w:p w14:paraId="78298894" w14:textId="77777777" w:rsidR="000665B8" w:rsidRPr="001E40C5" w:rsidRDefault="000665B8" w:rsidP="005B7C80">
      <w:pPr>
        <w:rPr>
          <w:sz w:val="28"/>
        </w:rPr>
      </w:pPr>
    </w:p>
    <w:p w14:paraId="6C69839C" w14:textId="5CEF9A64" w:rsidR="001304C0" w:rsidRPr="001E40C5" w:rsidDel="009E1F8F" w:rsidRDefault="000665B8" w:rsidP="005B7C80">
      <w:pPr>
        <w:rPr>
          <w:del w:id="341" w:author="Sainju, Arpan Man" w:date="2018-11-05T13:10:00Z"/>
          <w:b/>
          <w:sz w:val="28"/>
        </w:rPr>
      </w:pPr>
      <w:r w:rsidRPr="001E40C5">
        <w:rPr>
          <w:b/>
          <w:sz w:val="28"/>
        </w:rPr>
        <w:t>Task</w:t>
      </w:r>
      <w:r w:rsidR="001304C0" w:rsidRPr="001E40C5">
        <w:rPr>
          <w:b/>
          <w:sz w:val="28"/>
        </w:rPr>
        <w:t xml:space="preserve"> 2:</w:t>
      </w:r>
      <w:r w:rsidRPr="001E40C5">
        <w:rPr>
          <w:b/>
          <w:sz w:val="28"/>
        </w:rPr>
        <w:t xml:space="preserve"> </w:t>
      </w:r>
      <w:r w:rsidR="00E81545">
        <w:rPr>
          <w:b/>
          <w:sz w:val="28"/>
        </w:rPr>
        <w:t>Tran</w:t>
      </w:r>
      <w:ins w:id="342" w:author="Sainju, Arpan Man [2]" w:date="2018-10-24T14:09:00Z">
        <w:r w:rsidR="009C25CA">
          <w:rPr>
            <w:b/>
            <w:sz w:val="28"/>
          </w:rPr>
          <w:t>s</w:t>
        </w:r>
      </w:ins>
      <w:r w:rsidR="00E81545">
        <w:rPr>
          <w:b/>
          <w:sz w:val="28"/>
        </w:rPr>
        <w:t xml:space="preserve">fer Learning by </w:t>
      </w:r>
      <w:r w:rsidRPr="001E40C5">
        <w:rPr>
          <w:b/>
          <w:sz w:val="28"/>
        </w:rPr>
        <w:t>Re-train</w:t>
      </w:r>
      <w:r w:rsidR="00E81545">
        <w:rPr>
          <w:b/>
          <w:sz w:val="28"/>
        </w:rPr>
        <w:t>ing</w:t>
      </w:r>
      <w:r w:rsidRPr="001E40C5">
        <w:rPr>
          <w:b/>
          <w:sz w:val="28"/>
        </w:rPr>
        <w:t xml:space="preserve"> Model </w:t>
      </w:r>
      <w:del w:id="343" w:author="Sainju, Arpan Man" w:date="2018-11-05T13:10:00Z">
        <w:r w:rsidRPr="001E40C5" w:rsidDel="009E1F8F">
          <w:rPr>
            <w:color w:val="FF0000"/>
            <w:sz w:val="28"/>
          </w:rPr>
          <w:delText>(training and test data created not tested)</w:delText>
        </w:r>
      </w:del>
    </w:p>
    <w:p w14:paraId="26EADC9A" w14:textId="3436BBBA" w:rsidR="000665B8" w:rsidRPr="001E40C5" w:rsidRDefault="003D73A8" w:rsidP="009E1F8F">
      <w:pPr>
        <w:rPr>
          <w:sz w:val="28"/>
        </w:rPr>
        <w:pPrChange w:id="344" w:author="Sainju, Arpan Man" w:date="2018-11-05T13:10:00Z">
          <w:pPr>
            <w:pStyle w:val="ListParagraph"/>
            <w:numPr>
              <w:numId w:val="11"/>
            </w:numPr>
            <w:ind w:hanging="360"/>
          </w:pPr>
        </w:pPrChange>
      </w:pPr>
      <w:ins w:id="345" w:author="Sainju, Arpan Man" w:date="2018-11-01T19:49:00Z">
        <w:r>
          <w:rPr>
            <w:sz w:val="28"/>
          </w:rPr>
          <w:t xml:space="preserve">We will </w:t>
        </w:r>
      </w:ins>
      <w:del w:id="346" w:author="Sainju, Arpan Man" w:date="2018-11-01T19:49:00Z">
        <w:r w:rsidR="000665B8" w:rsidRPr="001E40C5" w:rsidDel="00261A91">
          <w:rPr>
            <w:sz w:val="28"/>
          </w:rPr>
          <w:delText>R</w:delText>
        </w:r>
      </w:del>
      <w:del w:id="347" w:author="Sainju, Arpan Man" w:date="2018-11-01T21:38:00Z">
        <w:r w:rsidR="001304C0" w:rsidRPr="001E40C5" w:rsidDel="003D73A8">
          <w:rPr>
            <w:sz w:val="28"/>
          </w:rPr>
          <w:delText>e</w:delText>
        </w:r>
      </w:del>
      <w:r w:rsidR="001304C0" w:rsidRPr="001E40C5">
        <w:rPr>
          <w:sz w:val="28"/>
        </w:rPr>
        <w:t xml:space="preserve">train the ResNet50 model </w:t>
      </w:r>
      <w:del w:id="348" w:author="Sainju, Arpan Man" w:date="2018-11-01T21:38:00Z">
        <w:r w:rsidR="001304C0" w:rsidRPr="001E40C5" w:rsidDel="003D73A8">
          <w:rPr>
            <w:sz w:val="28"/>
          </w:rPr>
          <w:delText xml:space="preserve">from </w:delText>
        </w:r>
        <w:r w:rsidR="000665B8" w:rsidRPr="001E40C5" w:rsidDel="003D73A8">
          <w:rPr>
            <w:sz w:val="28"/>
          </w:rPr>
          <w:delText>Task</w:delText>
        </w:r>
        <w:r w:rsidR="001304C0" w:rsidRPr="001E40C5" w:rsidDel="003D73A8">
          <w:rPr>
            <w:sz w:val="28"/>
          </w:rPr>
          <w:delText xml:space="preserve"> 1 </w:delText>
        </w:r>
      </w:del>
      <w:r w:rsidR="001304C0" w:rsidRPr="001E40C5">
        <w:rPr>
          <w:sz w:val="28"/>
        </w:rPr>
        <w:t xml:space="preserve">with the images in </w:t>
      </w:r>
      <w:ins w:id="349" w:author="Sainju, Arpan Man" w:date="2018-11-05T13:13:00Z">
        <w:r w:rsidR="00937C14" w:rsidRPr="00197D84">
          <w:rPr>
            <w:i/>
            <w:sz w:val="28"/>
            <w:rPrChange w:id="350" w:author="Sainju, Arpan Man" w:date="2018-11-05T14:50:00Z">
              <w:rPr>
                <w:sz w:val="28"/>
              </w:rPr>
            </w:rPrChange>
          </w:rPr>
          <w:t>~/</w:t>
        </w:r>
      </w:ins>
      <w:ins w:id="351" w:author="Sainju, Arpan Man" w:date="2018-11-01T19:49:00Z">
        <w:r w:rsidR="00261A91" w:rsidRPr="00197D84">
          <w:rPr>
            <w:i/>
            <w:sz w:val="28"/>
            <w:rPrChange w:id="352" w:author="Sainju, Arpan Man" w:date="2018-11-05T14:50:00Z">
              <w:rPr>
                <w:sz w:val="28"/>
              </w:rPr>
            </w:rPrChange>
          </w:rPr>
          <w:t>Task2/</w:t>
        </w:r>
      </w:ins>
      <w:del w:id="353" w:author="Sainju, Arpan Man" w:date="2018-11-01T19:49:00Z">
        <w:r w:rsidR="001304C0" w:rsidRPr="00197D84" w:rsidDel="00261A91">
          <w:rPr>
            <w:i/>
            <w:sz w:val="28"/>
            <w:rPrChange w:id="354" w:author="Sainju, Arpan Man" w:date="2018-11-05T14:50:00Z">
              <w:rPr>
                <w:sz w:val="28"/>
              </w:rPr>
            </w:rPrChange>
          </w:rPr>
          <w:delText xml:space="preserve">train </w:delText>
        </w:r>
      </w:del>
      <w:ins w:id="355" w:author="Sainju, Arpan Man" w:date="2018-11-01T19:49:00Z">
        <w:r w:rsidR="00261A91" w:rsidRPr="00197D84">
          <w:rPr>
            <w:i/>
            <w:sz w:val="28"/>
            <w:rPrChange w:id="356" w:author="Sainju, Arpan Man" w:date="2018-11-05T14:50:00Z">
              <w:rPr>
                <w:sz w:val="28"/>
              </w:rPr>
            </w:rPrChange>
          </w:rPr>
          <w:t>T</w:t>
        </w:r>
        <w:r w:rsidR="00261A91" w:rsidRPr="00197D84">
          <w:rPr>
            <w:i/>
            <w:sz w:val="28"/>
            <w:rPrChange w:id="357" w:author="Sainju, Arpan Man" w:date="2018-11-05T14:50:00Z">
              <w:rPr>
                <w:sz w:val="28"/>
              </w:rPr>
            </w:rPrChange>
          </w:rPr>
          <w:t>rain</w:t>
        </w:r>
        <w:r w:rsidR="00261A91" w:rsidRPr="001E40C5">
          <w:rPr>
            <w:sz w:val="28"/>
          </w:rPr>
          <w:t xml:space="preserve"> </w:t>
        </w:r>
      </w:ins>
      <w:r w:rsidR="001304C0" w:rsidRPr="001E40C5">
        <w:rPr>
          <w:sz w:val="28"/>
        </w:rPr>
        <w:t xml:space="preserve">folder. </w:t>
      </w:r>
    </w:p>
    <w:p w14:paraId="6155DB6B" w14:textId="2FB4C3A5" w:rsidR="000665B8" w:rsidRPr="003A05B8" w:rsidRDefault="001304C0" w:rsidP="00261A91">
      <w:pPr>
        <w:pStyle w:val="ListParagraph"/>
        <w:numPr>
          <w:ilvl w:val="0"/>
          <w:numId w:val="11"/>
        </w:numPr>
        <w:rPr>
          <w:sz w:val="28"/>
        </w:rPr>
      </w:pPr>
      <w:r w:rsidRPr="001E40C5">
        <w:rPr>
          <w:sz w:val="28"/>
        </w:rPr>
        <w:t xml:space="preserve">The train folder contains </w:t>
      </w:r>
      <w:del w:id="358" w:author="Sainju, Arpan Man" w:date="2018-11-05T12:56:00Z">
        <w:r w:rsidRPr="001E40C5" w:rsidDel="009E1F8F">
          <w:rPr>
            <w:sz w:val="28"/>
          </w:rPr>
          <w:delText xml:space="preserve">3 </w:delText>
        </w:r>
      </w:del>
      <w:ins w:id="359" w:author="Sainju, Arpan Man" w:date="2018-11-05T12:56:00Z">
        <w:r w:rsidR="009E1F8F">
          <w:rPr>
            <w:sz w:val="28"/>
          </w:rPr>
          <w:t>2</w:t>
        </w:r>
        <w:r w:rsidR="009E1F8F" w:rsidRPr="001E40C5">
          <w:rPr>
            <w:sz w:val="28"/>
          </w:rPr>
          <w:t xml:space="preserve"> </w:t>
        </w:r>
      </w:ins>
      <w:ins w:id="360" w:author="Sainju, Arpan Man" w:date="2018-11-01T19:49:00Z">
        <w:r w:rsidR="00261A91">
          <w:rPr>
            <w:sz w:val="28"/>
          </w:rPr>
          <w:t xml:space="preserve">sub </w:t>
        </w:r>
      </w:ins>
      <w:r w:rsidRPr="001E40C5">
        <w:rPr>
          <w:sz w:val="28"/>
        </w:rPr>
        <w:t>folders</w:t>
      </w:r>
      <w:r w:rsidR="006740FC" w:rsidRPr="001E40C5">
        <w:rPr>
          <w:sz w:val="28"/>
        </w:rPr>
        <w:t>.</w:t>
      </w:r>
      <w:r w:rsidR="00E81545">
        <w:rPr>
          <w:sz w:val="28"/>
        </w:rPr>
        <w:t xml:space="preserve"> </w:t>
      </w:r>
      <w:r w:rsidR="006740FC" w:rsidRPr="003A05B8">
        <w:rPr>
          <w:sz w:val="28"/>
        </w:rPr>
        <w:t>T</w:t>
      </w:r>
      <w:r w:rsidRPr="003A05B8">
        <w:rPr>
          <w:sz w:val="28"/>
        </w:rPr>
        <w:t xml:space="preserve">he </w:t>
      </w:r>
      <w:ins w:id="361" w:author="Sainju, Arpan Man" w:date="2018-11-01T19:49:00Z">
        <w:r w:rsidR="00261A91">
          <w:rPr>
            <w:sz w:val="28"/>
          </w:rPr>
          <w:t xml:space="preserve">sub </w:t>
        </w:r>
      </w:ins>
      <w:r w:rsidRPr="003A05B8">
        <w:rPr>
          <w:sz w:val="28"/>
        </w:rPr>
        <w:t>folder name represents the class labels</w:t>
      </w:r>
      <w:r w:rsidR="00E81545">
        <w:rPr>
          <w:sz w:val="28"/>
        </w:rPr>
        <w:t>, including</w:t>
      </w:r>
      <w:del w:id="362" w:author="Sainju, Arpan Man" w:date="2018-11-05T12:56:00Z">
        <w:r w:rsidR="00E81545" w:rsidDel="009E1F8F">
          <w:rPr>
            <w:sz w:val="28"/>
          </w:rPr>
          <w:delText xml:space="preserve"> </w:delText>
        </w:r>
      </w:del>
      <w:ins w:id="363" w:author="Sainju, Arpan Man" w:date="2018-11-01T19:45:00Z">
        <w:r w:rsidR="00261A91" w:rsidRPr="00261A91">
          <w:t xml:space="preserve"> </w:t>
        </w:r>
      </w:ins>
      <w:ins w:id="364" w:author="Sainju, Arpan Man" w:date="2018-11-05T12:56:00Z">
        <w:r w:rsidR="009E1F8F">
          <w:rPr>
            <w:sz w:val="28"/>
          </w:rPr>
          <w:t>Guardrail_Barriers</w:t>
        </w:r>
      </w:ins>
      <w:ins w:id="365" w:author="Sainju, Arpan Man" w:date="2018-11-01T19:45:00Z">
        <w:r w:rsidR="00261A91">
          <w:rPr>
            <w:sz w:val="28"/>
          </w:rPr>
          <w:t xml:space="preserve"> and </w:t>
        </w:r>
      </w:ins>
      <w:commentRangeStart w:id="366"/>
      <w:del w:id="367" w:author="Sainju, Arpan Man" w:date="2018-11-01T19:45:00Z">
        <w:r w:rsidR="00E81545" w:rsidDel="00261A91">
          <w:rPr>
            <w:sz w:val="28"/>
          </w:rPr>
          <w:delText>xxx</w:delText>
        </w:r>
        <w:commentRangeEnd w:id="366"/>
        <w:r w:rsidR="00E81545" w:rsidDel="00261A91">
          <w:rPr>
            <w:rStyle w:val="CommentReference"/>
          </w:rPr>
          <w:commentReference w:id="366"/>
        </w:r>
      </w:del>
      <w:ins w:id="368" w:author="Sainju, Arpan Man" w:date="2018-11-01T19:46:00Z">
        <w:r w:rsidR="00261A91" w:rsidRPr="00261A91">
          <w:rPr>
            <w:sz w:val="28"/>
          </w:rPr>
          <w:t>RumbleStrip</w:t>
        </w:r>
      </w:ins>
      <w:r w:rsidRPr="003A05B8">
        <w:rPr>
          <w:sz w:val="28"/>
        </w:rPr>
        <w:t xml:space="preserve">. </w:t>
      </w:r>
    </w:p>
    <w:p w14:paraId="35CF730F" w14:textId="5A0BEF2A" w:rsidR="000665B8" w:rsidRDefault="001304C0" w:rsidP="000665B8">
      <w:pPr>
        <w:pStyle w:val="ListParagraph"/>
        <w:numPr>
          <w:ilvl w:val="0"/>
          <w:numId w:val="11"/>
        </w:numPr>
        <w:rPr>
          <w:ins w:id="369" w:author="Sainju, Arpan Man" w:date="2018-11-05T13:10:00Z"/>
          <w:sz w:val="28"/>
        </w:rPr>
      </w:pPr>
      <w:r w:rsidRPr="001E40C5">
        <w:rPr>
          <w:sz w:val="28"/>
        </w:rPr>
        <w:t xml:space="preserve">We have </w:t>
      </w:r>
      <w:commentRangeStart w:id="370"/>
      <w:del w:id="371" w:author="Sainju, Arpan Man" w:date="2018-11-01T19:46:00Z">
        <w:r w:rsidRPr="001E40C5" w:rsidDel="00261A91">
          <w:rPr>
            <w:sz w:val="28"/>
          </w:rPr>
          <w:delText xml:space="preserve">around </w:delText>
        </w:r>
        <w:commentRangeEnd w:id="370"/>
        <w:r w:rsidR="00E81545" w:rsidDel="00261A91">
          <w:rPr>
            <w:rStyle w:val="CommentReference"/>
          </w:rPr>
          <w:commentReference w:id="370"/>
        </w:r>
      </w:del>
      <w:r w:rsidRPr="001E40C5">
        <w:rPr>
          <w:sz w:val="28"/>
        </w:rPr>
        <w:t xml:space="preserve">50 </w:t>
      </w:r>
      <w:r w:rsidR="000665B8" w:rsidRPr="001E40C5">
        <w:rPr>
          <w:sz w:val="28"/>
        </w:rPr>
        <w:t>training images for each class.</w:t>
      </w:r>
    </w:p>
    <w:p w14:paraId="16E2FEFE" w14:textId="1D0E00CE" w:rsidR="00937C14" w:rsidRDefault="00937C14" w:rsidP="000665B8">
      <w:pPr>
        <w:pStyle w:val="ListParagraph"/>
        <w:numPr>
          <w:ilvl w:val="0"/>
          <w:numId w:val="11"/>
        </w:numPr>
        <w:rPr>
          <w:ins w:id="372" w:author="Sainju, Arpan Man" w:date="2018-11-05T13:10:00Z"/>
          <w:sz w:val="28"/>
        </w:rPr>
      </w:pPr>
      <w:ins w:id="373" w:author="Sainju, Arpan Man" w:date="2018-11-05T13:10:00Z">
        <w:r>
          <w:rPr>
            <w:sz w:val="28"/>
          </w:rPr>
          <w:t>Train your custom ResNet50 model with following parameters:</w:t>
        </w:r>
      </w:ins>
    </w:p>
    <w:p w14:paraId="3D41AD06" w14:textId="794277F3" w:rsidR="00937C14" w:rsidRDefault="00937C14" w:rsidP="00937C14">
      <w:pPr>
        <w:pStyle w:val="ListParagraph"/>
        <w:numPr>
          <w:ilvl w:val="1"/>
          <w:numId w:val="11"/>
        </w:numPr>
        <w:rPr>
          <w:ins w:id="374" w:author="Sainju, Arpan Man" w:date="2018-11-05T13:11:00Z"/>
          <w:sz w:val="28"/>
        </w:rPr>
        <w:pPrChange w:id="375" w:author="Sainju, Arpan Man" w:date="2018-11-05T13:10:00Z">
          <w:pPr>
            <w:pStyle w:val="ListParagraph"/>
            <w:numPr>
              <w:numId w:val="11"/>
            </w:numPr>
            <w:ind w:hanging="360"/>
          </w:pPr>
        </w:pPrChange>
      </w:pPr>
      <w:ins w:id="376" w:author="Sainju, Arpan Man" w:date="2018-11-05T13:11:00Z">
        <w:r>
          <w:rPr>
            <w:sz w:val="28"/>
          </w:rPr>
          <w:t>Epochs = 150</w:t>
        </w:r>
      </w:ins>
    </w:p>
    <w:p w14:paraId="335FAE94" w14:textId="3BCDF6B7" w:rsidR="00937C14" w:rsidRDefault="00937C14" w:rsidP="00937C14">
      <w:pPr>
        <w:pStyle w:val="ListParagraph"/>
        <w:numPr>
          <w:ilvl w:val="1"/>
          <w:numId w:val="11"/>
        </w:numPr>
        <w:rPr>
          <w:ins w:id="377" w:author="Sainju, Arpan Man" w:date="2018-11-05T13:11:00Z"/>
          <w:sz w:val="28"/>
        </w:rPr>
        <w:pPrChange w:id="378" w:author="Sainju, Arpan Man" w:date="2018-11-05T13:11:00Z">
          <w:pPr>
            <w:pStyle w:val="ListParagraph"/>
            <w:numPr>
              <w:numId w:val="11"/>
            </w:numPr>
            <w:ind w:hanging="360"/>
          </w:pPr>
        </w:pPrChange>
      </w:pPr>
      <w:ins w:id="379" w:author="Sainju, Arpan Man" w:date="2018-11-05T13:11:00Z">
        <w:r>
          <w:rPr>
            <w:sz w:val="28"/>
          </w:rPr>
          <w:t>batch_size = 16</w:t>
        </w:r>
      </w:ins>
    </w:p>
    <w:p w14:paraId="3C9E5047" w14:textId="7A19ADC2" w:rsidR="00937C14" w:rsidRPr="00937C14" w:rsidRDefault="00937C14" w:rsidP="00937C14">
      <w:pPr>
        <w:pStyle w:val="ListParagraph"/>
        <w:numPr>
          <w:ilvl w:val="1"/>
          <w:numId w:val="11"/>
        </w:numPr>
        <w:rPr>
          <w:sz w:val="28"/>
          <w:rPrChange w:id="380" w:author="Sainju, Arpan Man" w:date="2018-11-05T13:11:00Z">
            <w:rPr/>
          </w:rPrChange>
        </w:rPr>
        <w:pPrChange w:id="381" w:author="Sainju, Arpan Man" w:date="2018-11-05T13:11:00Z">
          <w:pPr>
            <w:pStyle w:val="ListParagraph"/>
            <w:numPr>
              <w:numId w:val="11"/>
            </w:numPr>
            <w:ind w:hanging="360"/>
          </w:pPr>
        </w:pPrChange>
      </w:pPr>
      <w:ins w:id="382" w:author="Sainju, Arpan Man" w:date="2018-11-05T13:11:00Z">
        <w:r>
          <w:rPr>
            <w:sz w:val="28"/>
          </w:rPr>
          <w:t>Validation split = 0.3</w:t>
        </w:r>
      </w:ins>
    </w:p>
    <w:p w14:paraId="727DE275" w14:textId="742C355D" w:rsidR="006740FC" w:rsidRDefault="00E81545" w:rsidP="000665B8">
      <w:pPr>
        <w:pStyle w:val="ListParagraph"/>
        <w:numPr>
          <w:ilvl w:val="0"/>
          <w:numId w:val="11"/>
        </w:numPr>
        <w:rPr>
          <w:ins w:id="383" w:author="Sainju, Arpan Man" w:date="2018-11-05T13:11:00Z"/>
          <w:sz w:val="28"/>
        </w:rPr>
      </w:pPr>
      <w:r>
        <w:rPr>
          <w:sz w:val="28"/>
        </w:rPr>
        <w:t>Classify the test images</w:t>
      </w:r>
      <w:ins w:id="384" w:author="Sainju, Arpan Man" w:date="2018-11-01T19:48:00Z">
        <w:r w:rsidR="00261A91">
          <w:rPr>
            <w:sz w:val="28"/>
          </w:rPr>
          <w:t xml:space="preserve"> in</w:t>
        </w:r>
      </w:ins>
      <w:r>
        <w:rPr>
          <w:sz w:val="28"/>
        </w:rPr>
        <w:t xml:space="preserve"> </w:t>
      </w:r>
      <w:ins w:id="385" w:author="Sainju, Arpan Man" w:date="2018-11-05T13:13:00Z">
        <w:r w:rsidR="00937C14" w:rsidRPr="00197D84">
          <w:rPr>
            <w:i/>
            <w:sz w:val="28"/>
            <w:rPrChange w:id="386" w:author="Sainju, Arpan Man" w:date="2018-11-05T14:50:00Z">
              <w:rPr>
                <w:sz w:val="28"/>
              </w:rPr>
            </w:rPrChange>
          </w:rPr>
          <w:t>~</w:t>
        </w:r>
      </w:ins>
      <w:ins w:id="387" w:author="Sainju, Arpan Man" w:date="2018-11-06T00:11:00Z">
        <w:r w:rsidR="00146A0C">
          <w:rPr>
            <w:i/>
            <w:sz w:val="28"/>
          </w:rPr>
          <w:t>/Lab</w:t>
        </w:r>
      </w:ins>
      <w:ins w:id="388" w:author="Sainju, Arpan Man" w:date="2018-11-05T13:13:00Z">
        <w:r w:rsidR="00937C14" w:rsidRPr="00197D84">
          <w:rPr>
            <w:i/>
            <w:sz w:val="28"/>
            <w:rPrChange w:id="389" w:author="Sainju, Arpan Man" w:date="2018-11-05T14:50:00Z">
              <w:rPr>
                <w:sz w:val="28"/>
              </w:rPr>
            </w:rPrChange>
          </w:rPr>
          <w:t>/</w:t>
        </w:r>
      </w:ins>
      <w:ins w:id="390" w:author="Sainju, Arpan Man" w:date="2018-11-01T19:49:00Z">
        <w:r w:rsidR="00261A91" w:rsidRPr="00197D84">
          <w:rPr>
            <w:i/>
            <w:sz w:val="28"/>
            <w:rPrChange w:id="391" w:author="Sainju, Arpan Man" w:date="2018-11-05T14:50:00Z">
              <w:rPr>
                <w:sz w:val="28"/>
              </w:rPr>
            </w:rPrChange>
          </w:rPr>
          <w:t>Task2/Test</w:t>
        </w:r>
        <w:r w:rsidR="00261A91">
          <w:rPr>
            <w:sz w:val="28"/>
          </w:rPr>
          <w:t xml:space="preserve"> </w:t>
        </w:r>
      </w:ins>
      <w:del w:id="392" w:author="Sainju, Arpan Man" w:date="2018-11-01T19:50:00Z">
        <w:r w:rsidDel="00261A91">
          <w:rPr>
            <w:sz w:val="28"/>
          </w:rPr>
          <w:delText xml:space="preserve">based </w:delText>
        </w:r>
      </w:del>
      <w:ins w:id="393" w:author="Sainju, Arpan Man" w:date="2018-11-01T19:50:00Z">
        <w:r w:rsidR="00261A91">
          <w:rPr>
            <w:sz w:val="28"/>
          </w:rPr>
          <w:t xml:space="preserve">using </w:t>
        </w:r>
      </w:ins>
      <w:del w:id="394" w:author="Sainju, Arpan Man" w:date="2018-11-01T19:50:00Z">
        <w:r w:rsidDel="00261A91">
          <w:rPr>
            <w:sz w:val="28"/>
          </w:rPr>
          <w:delText>on</w:delText>
        </w:r>
        <w:r w:rsidRPr="001E40C5" w:rsidDel="00261A91">
          <w:rPr>
            <w:sz w:val="28"/>
          </w:rPr>
          <w:delText xml:space="preserve"> </w:delText>
        </w:r>
      </w:del>
      <w:r w:rsidR="006901A9" w:rsidRPr="001E40C5">
        <w:rPr>
          <w:sz w:val="28"/>
        </w:rPr>
        <w:t xml:space="preserve">retrained </w:t>
      </w:r>
      <w:r w:rsidR="000665B8" w:rsidRPr="001E40C5">
        <w:rPr>
          <w:sz w:val="28"/>
        </w:rPr>
        <w:t xml:space="preserve">ResNet50 </w:t>
      </w:r>
      <w:r w:rsidR="006901A9" w:rsidRPr="001E40C5">
        <w:rPr>
          <w:sz w:val="28"/>
        </w:rPr>
        <w:t xml:space="preserve">model. </w:t>
      </w:r>
    </w:p>
    <w:p w14:paraId="1BDDFC7A" w14:textId="68003A07" w:rsidR="00937C14" w:rsidRPr="001E40C5" w:rsidRDefault="00937C14" w:rsidP="00937C14">
      <w:pPr>
        <w:pStyle w:val="ListParagraph"/>
        <w:numPr>
          <w:ilvl w:val="1"/>
          <w:numId w:val="11"/>
        </w:numPr>
        <w:rPr>
          <w:sz w:val="28"/>
        </w:rPr>
        <w:pPrChange w:id="395" w:author="Sainju, Arpan Man" w:date="2018-11-05T13:11:00Z">
          <w:pPr>
            <w:pStyle w:val="ListParagraph"/>
            <w:numPr>
              <w:numId w:val="11"/>
            </w:numPr>
            <w:ind w:hanging="360"/>
          </w:pPr>
        </w:pPrChange>
      </w:pPr>
      <w:ins w:id="396" w:author="Sainju, Arpan Man" w:date="2018-11-05T13:12:00Z">
        <w:r>
          <w:rPr>
            <w:sz w:val="28"/>
          </w:rPr>
          <w:t>There are 10 Test Images for each class type (</w:t>
        </w:r>
        <w:r>
          <w:rPr>
            <w:sz w:val="28"/>
          </w:rPr>
          <w:t xml:space="preserve">Guardrail_Barriers and </w:t>
        </w:r>
        <w:r w:rsidRPr="00261A91">
          <w:rPr>
            <w:sz w:val="28"/>
          </w:rPr>
          <w:t>RumbleStrip</w:t>
        </w:r>
        <w:r>
          <w:rPr>
            <w:sz w:val="28"/>
          </w:rPr>
          <w:t>)</w:t>
        </w:r>
      </w:ins>
    </w:p>
    <w:p w14:paraId="069B4DD7" w14:textId="7ADE0EE0" w:rsidR="00261A91" w:rsidRDefault="000665B8" w:rsidP="00261A91">
      <w:pPr>
        <w:pStyle w:val="ListParagraph"/>
        <w:numPr>
          <w:ilvl w:val="1"/>
          <w:numId w:val="11"/>
        </w:numPr>
        <w:rPr>
          <w:ins w:id="397" w:author="Sainju, Arpan Man" w:date="2018-11-01T19:47:00Z"/>
          <w:sz w:val="28"/>
        </w:rPr>
      </w:pPr>
      <w:r w:rsidRPr="001E40C5">
        <w:rPr>
          <w:sz w:val="28"/>
        </w:rPr>
        <w:t>How many of the test images were correctly classified?</w:t>
      </w:r>
    </w:p>
    <w:p w14:paraId="3D937DE9" w14:textId="5F0821DA" w:rsidR="00261A91" w:rsidRPr="001E40C5" w:rsidRDefault="00261A91" w:rsidP="00261A91">
      <w:pPr>
        <w:pStyle w:val="ListParagraph"/>
        <w:numPr>
          <w:ilvl w:val="0"/>
          <w:numId w:val="11"/>
        </w:numPr>
        <w:rPr>
          <w:ins w:id="398" w:author="Sainju, Arpan Man" w:date="2018-11-01T19:47:00Z"/>
          <w:sz w:val="28"/>
        </w:rPr>
      </w:pPr>
      <w:ins w:id="399" w:author="Sainju, Arpan Man" w:date="2018-11-01T19:47:00Z">
        <w:r>
          <w:rPr>
            <w:sz w:val="28"/>
          </w:rPr>
          <w:t>Note: Modify and run the script “Task2.ipynb</w:t>
        </w:r>
      </w:ins>
      <w:ins w:id="400" w:author="Sainju, Arpan Man" w:date="2018-11-01T19:48:00Z">
        <w:r>
          <w:rPr>
            <w:sz w:val="28"/>
          </w:rPr>
          <w:t xml:space="preserve">” in folder </w:t>
        </w:r>
      </w:ins>
      <w:ins w:id="401" w:author="Sainju, Arpan Man" w:date="2018-11-06T00:10:00Z">
        <w:r w:rsidR="00146A0C">
          <w:rPr>
            <w:sz w:val="28"/>
          </w:rPr>
          <w:t>~</w:t>
        </w:r>
      </w:ins>
      <w:ins w:id="402" w:author="Sainju, Arpan Man" w:date="2018-11-06T00:11:00Z">
        <w:r w:rsidR="00146A0C">
          <w:rPr>
            <w:sz w:val="28"/>
          </w:rPr>
          <w:t>/</w:t>
        </w:r>
      </w:ins>
      <w:ins w:id="403" w:author="Sainju, Arpan Man" w:date="2018-11-06T00:10:00Z">
        <w:r w:rsidR="00146A0C">
          <w:rPr>
            <w:sz w:val="28"/>
          </w:rPr>
          <w:t>Lab3/</w:t>
        </w:r>
      </w:ins>
      <w:ins w:id="404" w:author="Sainju, Arpan Man" w:date="2018-11-01T19:48:00Z">
        <w:r>
          <w:rPr>
            <w:sz w:val="28"/>
          </w:rPr>
          <w:t>Task2</w:t>
        </w:r>
      </w:ins>
      <w:ins w:id="405" w:author="Sainju, Arpan Man" w:date="2018-11-01T19:47:00Z">
        <w:r w:rsidRPr="001E40C5">
          <w:rPr>
            <w:sz w:val="28"/>
          </w:rPr>
          <w:t xml:space="preserve">. </w:t>
        </w:r>
      </w:ins>
    </w:p>
    <w:p w14:paraId="33ED9C57" w14:textId="1FA27D60" w:rsidR="00261A91" w:rsidRDefault="00261A91" w:rsidP="00261A91">
      <w:pPr>
        <w:rPr>
          <w:ins w:id="406" w:author="Sainju, Arpan Man" w:date="2018-11-06T00:28:00Z"/>
          <w:sz w:val="28"/>
        </w:rPr>
        <w:pPrChange w:id="407" w:author="Sainju, Arpan Man" w:date="2018-11-01T19:47:00Z">
          <w:pPr>
            <w:pStyle w:val="ListParagraph"/>
            <w:numPr>
              <w:ilvl w:val="1"/>
              <w:numId w:val="11"/>
            </w:numPr>
            <w:ind w:left="1440" w:hanging="360"/>
          </w:pPr>
        </w:pPrChange>
      </w:pPr>
    </w:p>
    <w:p w14:paraId="37B08858" w14:textId="77777777" w:rsidR="00257DA5" w:rsidRPr="00261A91" w:rsidRDefault="00257DA5" w:rsidP="00261A91">
      <w:pPr>
        <w:rPr>
          <w:sz w:val="28"/>
          <w:rPrChange w:id="408" w:author="Sainju, Arpan Man" w:date="2018-11-01T19:47:00Z">
            <w:rPr/>
          </w:rPrChange>
        </w:rPr>
        <w:pPrChange w:id="409" w:author="Sainju, Arpan Man" w:date="2018-11-01T19:47:00Z">
          <w:pPr>
            <w:pStyle w:val="ListParagraph"/>
            <w:numPr>
              <w:ilvl w:val="1"/>
              <w:numId w:val="11"/>
            </w:numPr>
            <w:ind w:left="1440" w:hanging="360"/>
          </w:pPr>
        </w:pPrChange>
      </w:pPr>
    </w:p>
    <w:p w14:paraId="707047E0" w14:textId="7918B669" w:rsidR="006901A9" w:rsidRPr="001E40C5" w:rsidDel="00146A0C" w:rsidRDefault="00E81545" w:rsidP="006901A9">
      <w:pPr>
        <w:rPr>
          <w:del w:id="410" w:author="Sainju, Arpan Man" w:date="2018-11-06T00:11:00Z"/>
          <w:sz w:val="28"/>
        </w:rPr>
      </w:pPr>
      <w:commentRangeStart w:id="411"/>
      <w:del w:id="412" w:author="Sainju, Arpan Man" w:date="2018-11-01T19:46:00Z">
        <w:r w:rsidDel="00261A91">
          <w:rPr>
            <w:sz w:val="28"/>
          </w:rPr>
          <w:delText>Hint</w:delText>
        </w:r>
        <w:commentRangeEnd w:id="411"/>
        <w:r w:rsidDel="00261A91">
          <w:rPr>
            <w:rStyle w:val="CommentReference"/>
          </w:rPr>
          <w:commentReference w:id="411"/>
        </w:r>
        <w:r w:rsidDel="00261A91">
          <w:rPr>
            <w:sz w:val="28"/>
          </w:rPr>
          <w:delText xml:space="preserve">: </w:delText>
        </w:r>
      </w:del>
    </w:p>
    <w:p w14:paraId="1E8262CC" w14:textId="441AD387" w:rsidR="006901A9" w:rsidRPr="001E40C5" w:rsidDel="00146A0C" w:rsidRDefault="006901A9" w:rsidP="006901A9">
      <w:pPr>
        <w:rPr>
          <w:del w:id="413" w:author="Sainju, Arpan Man" w:date="2018-11-06T00:11:00Z"/>
          <w:sz w:val="28"/>
        </w:rPr>
      </w:pPr>
    </w:p>
    <w:p w14:paraId="0B1500DB" w14:textId="6BBF1DC5" w:rsidR="006901A9" w:rsidRPr="001E40C5" w:rsidRDefault="000665B8" w:rsidP="006901A9">
      <w:pPr>
        <w:rPr>
          <w:sz w:val="28"/>
        </w:rPr>
      </w:pPr>
      <w:r w:rsidRPr="001E40C5">
        <w:rPr>
          <w:b/>
          <w:sz w:val="28"/>
        </w:rPr>
        <w:t>Task</w:t>
      </w:r>
      <w:r w:rsidR="006901A9" w:rsidRPr="001E40C5">
        <w:rPr>
          <w:b/>
          <w:sz w:val="28"/>
        </w:rPr>
        <w:t xml:space="preserve"> 3:</w:t>
      </w:r>
      <w:r w:rsidRPr="001E40C5">
        <w:rPr>
          <w:b/>
          <w:sz w:val="28"/>
        </w:rPr>
        <w:t xml:space="preserve"> Object Detection Using Pre-trained Models</w:t>
      </w:r>
      <w:r w:rsidR="006901A9" w:rsidRPr="001E40C5">
        <w:rPr>
          <w:sz w:val="28"/>
        </w:rPr>
        <w:t xml:space="preserve"> </w:t>
      </w:r>
      <w:del w:id="414" w:author="Sainju, Arpan Man" w:date="2018-11-05T13:12:00Z">
        <w:r w:rsidRPr="001E40C5" w:rsidDel="00937C14">
          <w:rPr>
            <w:color w:val="FF0000"/>
            <w:sz w:val="28"/>
          </w:rPr>
          <w:delText>(tested)</w:delText>
        </w:r>
      </w:del>
    </w:p>
    <w:p w14:paraId="3FCE95BE" w14:textId="77777777" w:rsidR="006901A9" w:rsidRDefault="001E40C5" w:rsidP="001E40C5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We will use two pre-trained Models for object detection. </w:t>
      </w:r>
    </w:p>
    <w:p w14:paraId="73537F19" w14:textId="77777777" w:rsidR="001E40C5" w:rsidRDefault="001E40C5" w:rsidP="001E40C5">
      <w:pPr>
        <w:pStyle w:val="ListParagraph"/>
        <w:numPr>
          <w:ilvl w:val="1"/>
          <w:numId w:val="13"/>
        </w:numPr>
        <w:rPr>
          <w:sz w:val="28"/>
        </w:rPr>
      </w:pPr>
      <w:r>
        <w:rPr>
          <w:sz w:val="28"/>
        </w:rPr>
        <w:t>RetinaNet</w:t>
      </w:r>
    </w:p>
    <w:p w14:paraId="5DFE040F" w14:textId="24456870" w:rsidR="00701B1A" w:rsidRDefault="00701B1A" w:rsidP="00701B1A">
      <w:pPr>
        <w:pStyle w:val="ListParagraph"/>
        <w:numPr>
          <w:ilvl w:val="2"/>
          <w:numId w:val="13"/>
        </w:numPr>
        <w:rPr>
          <w:ins w:id="415" w:author="Sainju, Arpan Man" w:date="2018-11-05T14:36:00Z"/>
          <w:sz w:val="28"/>
        </w:rPr>
        <w:pPrChange w:id="416" w:author="Sainju, Arpan Man" w:date="2018-11-05T13:36:00Z">
          <w:pPr>
            <w:pStyle w:val="ListParagraph"/>
            <w:numPr>
              <w:ilvl w:val="1"/>
              <w:numId w:val="13"/>
            </w:numPr>
            <w:ind w:left="1440" w:hanging="360"/>
          </w:pPr>
        </w:pPrChange>
      </w:pPr>
      <w:ins w:id="417" w:author="Sainju, Arpan Man" w:date="2018-11-05T13:36:00Z">
        <w:r>
          <w:rPr>
            <w:sz w:val="28"/>
          </w:rPr>
          <w:t xml:space="preserve">Before you start, </w:t>
        </w:r>
        <w:r w:rsidRPr="00701B1A">
          <w:rPr>
            <w:sz w:val="28"/>
          </w:rPr>
          <w:t xml:space="preserve">Go to the repository </w:t>
        </w:r>
        <w:r w:rsidRPr="00B5496D">
          <w:rPr>
            <w:rPrChange w:id="418" w:author="Sainju, Arpan Man" w:date="2018-11-05T13:39:00Z">
              <w:rPr>
                <w:sz w:val="28"/>
              </w:rPr>
            </w:rPrChange>
          </w:rPr>
          <w:t>~\Lab3\Task3\</w:t>
        </w:r>
        <w:r w:rsidRPr="00701B1A">
          <w:rPr>
            <w:i/>
            <w:sz w:val="28"/>
            <w:rPrChange w:id="419" w:author="Sainju, Arpan Man" w:date="2018-11-05T13:38:00Z">
              <w:rPr>
                <w:sz w:val="28"/>
              </w:rPr>
            </w:rPrChange>
          </w:rPr>
          <w:t xml:space="preserve">keras-retinanet </w:t>
        </w:r>
        <w:r w:rsidRPr="00701B1A">
          <w:rPr>
            <w:sz w:val="28"/>
          </w:rPr>
          <w:t>in anaconda prom</w:t>
        </w:r>
        <w:r>
          <w:rPr>
            <w:sz w:val="28"/>
          </w:rPr>
          <w:t>p</w:t>
        </w:r>
        <w:r w:rsidRPr="00701B1A">
          <w:rPr>
            <w:sz w:val="28"/>
          </w:rPr>
          <w:t>t and execute `</w:t>
        </w:r>
        <w:r w:rsidRPr="006018C6">
          <w:rPr>
            <w:b/>
            <w:i/>
            <w:sz w:val="28"/>
            <w:rPrChange w:id="420" w:author="Sainju, Arpan Man" w:date="2018-11-05T14:39:00Z">
              <w:rPr>
                <w:sz w:val="28"/>
              </w:rPr>
            </w:rPrChange>
          </w:rPr>
          <w:t>pip install . --user</w:t>
        </w:r>
        <w:r w:rsidRPr="00701B1A">
          <w:rPr>
            <w:sz w:val="28"/>
          </w:rPr>
          <w:t>`.</w:t>
        </w:r>
      </w:ins>
    </w:p>
    <w:p w14:paraId="15C44EBB" w14:textId="607A3E77" w:rsidR="006018C6" w:rsidRDefault="006018C6" w:rsidP="006018C6">
      <w:pPr>
        <w:pStyle w:val="ListParagraph"/>
        <w:numPr>
          <w:ilvl w:val="2"/>
          <w:numId w:val="13"/>
        </w:numPr>
        <w:ind w:left="1440" w:firstLine="360"/>
        <w:rPr>
          <w:ins w:id="421" w:author="Sainju, Arpan Man" w:date="2018-11-05T13:36:00Z"/>
          <w:sz w:val="28"/>
        </w:rPr>
        <w:pPrChange w:id="422" w:author="Sainju, Arpan Man" w:date="2018-11-05T14:36:00Z">
          <w:pPr>
            <w:pStyle w:val="ListParagraph"/>
            <w:numPr>
              <w:ilvl w:val="1"/>
              <w:numId w:val="13"/>
            </w:numPr>
            <w:ind w:left="1440" w:hanging="360"/>
          </w:pPr>
        </w:pPrChange>
      </w:pPr>
      <w:ins w:id="423" w:author="Sainju, Arpan Man" w:date="2018-11-05T14:38:00Z">
        <w:r>
          <w:rPr>
            <w:sz w:val="28"/>
          </w:rPr>
          <w:t>Next run ‘</w:t>
        </w:r>
        <w:r w:rsidRPr="006018C6">
          <w:rPr>
            <w:b/>
            <w:i/>
            <w:sz w:val="28"/>
            <w:rPrChange w:id="424" w:author="Sainju, Arpan Man" w:date="2018-11-05T14:39:00Z">
              <w:rPr>
                <w:sz w:val="28"/>
              </w:rPr>
            </w:rPrChange>
          </w:rPr>
          <w:t>python setup.py build_ext --inplace</w:t>
        </w:r>
        <w:r>
          <w:rPr>
            <w:sz w:val="28"/>
          </w:rPr>
          <w:t>’</w:t>
        </w:r>
      </w:ins>
    </w:p>
    <w:p w14:paraId="05170519" w14:textId="600CB81E" w:rsidR="00937C14" w:rsidDel="00701B1A" w:rsidRDefault="00B55E6E" w:rsidP="00701B1A">
      <w:pPr>
        <w:pStyle w:val="ListParagraph"/>
        <w:numPr>
          <w:ilvl w:val="1"/>
          <w:numId w:val="13"/>
        </w:numPr>
        <w:rPr>
          <w:del w:id="425" w:author="Sainju, Arpan Man" w:date="2018-11-05T13:36:00Z"/>
          <w:moveTo w:id="426" w:author="Sainju, Arpan Man" w:date="2018-11-05T13:27:00Z"/>
          <w:sz w:val="28"/>
        </w:rPr>
        <w:pPrChange w:id="427" w:author="Sainju, Arpan Man" w:date="2018-11-05T13:27:00Z">
          <w:pPr>
            <w:pStyle w:val="ListParagraph"/>
            <w:numPr>
              <w:ilvl w:val="1"/>
              <w:numId w:val="13"/>
            </w:numPr>
            <w:ind w:left="1440" w:hanging="360"/>
          </w:pPr>
        </w:pPrChange>
      </w:pPr>
      <w:del w:id="428" w:author="Sainju, Arpan Man" w:date="2018-11-05T13:36:00Z">
        <w:r w:rsidDel="00701B1A">
          <w:rPr>
            <w:sz w:val="28"/>
          </w:rPr>
          <w:lastRenderedPageBreak/>
          <w:delText xml:space="preserve">Download Link: upload it in box </w:delText>
        </w:r>
      </w:del>
      <w:moveToRangeStart w:id="429" w:author="Sainju, Arpan Man" w:date="2018-11-05T13:27:00Z" w:name="move529187754"/>
      <w:moveTo w:id="430" w:author="Sainju, Arpan Man" w:date="2018-11-05T13:27:00Z">
        <w:del w:id="431" w:author="Sainju, Arpan Man" w:date="2018-11-05T13:36:00Z">
          <w:r w:rsidR="00937C14" w:rsidDel="00701B1A">
            <w:rPr>
              <w:sz w:val="28"/>
            </w:rPr>
            <w:delText>Please read</w:delText>
          </w:r>
        </w:del>
        <w:del w:id="432" w:author="Sainju, Arpan Man" w:date="2018-11-05T13:28:00Z">
          <w:r w:rsidR="00937C14" w:rsidDel="00701B1A">
            <w:rPr>
              <w:sz w:val="28"/>
            </w:rPr>
            <w:delText xml:space="preserve"> </w:delText>
          </w:r>
        </w:del>
        <w:del w:id="433" w:author="Sainju, Arpan Man" w:date="2018-11-05T13:36:00Z">
          <w:r w:rsidR="00937C14" w:rsidDel="00701B1A">
            <w:rPr>
              <w:sz w:val="28"/>
            </w:rPr>
            <w:delText xml:space="preserve">the ReadMe.md file carefully before you start. </w:delText>
          </w:r>
        </w:del>
      </w:moveTo>
    </w:p>
    <w:moveToRangeEnd w:id="429"/>
    <w:p w14:paraId="684DA099" w14:textId="33D82857" w:rsidR="00937C14" w:rsidDel="00701B1A" w:rsidRDefault="00937C14" w:rsidP="00B55E6E">
      <w:pPr>
        <w:pStyle w:val="ListParagraph"/>
        <w:numPr>
          <w:ilvl w:val="2"/>
          <w:numId w:val="13"/>
        </w:numPr>
        <w:rPr>
          <w:del w:id="434" w:author="Sainju, Arpan Man" w:date="2018-11-05T13:28:00Z"/>
          <w:sz w:val="28"/>
        </w:rPr>
      </w:pPr>
    </w:p>
    <w:p w14:paraId="5F09B9FE" w14:textId="15B6DDFD" w:rsidR="00B55E6E" w:rsidRPr="00B55E6E" w:rsidRDefault="00B55E6E" w:rsidP="00B55E6E">
      <w:pPr>
        <w:pStyle w:val="ListParagraph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Modify and run </w:t>
      </w:r>
      <w:r w:rsidRPr="00B55E6E">
        <w:rPr>
          <w:sz w:val="28"/>
        </w:rPr>
        <w:t>ResNet50RetinaNet</w:t>
      </w:r>
      <w:r>
        <w:rPr>
          <w:sz w:val="28"/>
        </w:rPr>
        <w:t xml:space="preserve">.ipynb </w:t>
      </w:r>
      <w:ins w:id="435" w:author="Sainju, Arpan Man" w:date="2018-11-05T13:36:00Z">
        <w:r w:rsidR="00701B1A">
          <w:rPr>
            <w:sz w:val="28"/>
          </w:rPr>
          <w:t>in</w:t>
        </w:r>
      </w:ins>
      <w:ins w:id="436" w:author="Sainju, Arpan Man" w:date="2018-11-05T13:37:00Z">
        <w:r w:rsidR="00701B1A">
          <w:rPr>
            <w:sz w:val="28"/>
          </w:rPr>
          <w:t xml:space="preserve"> folder (</w:t>
        </w:r>
        <w:r w:rsidR="00701B1A" w:rsidRPr="00701B1A">
          <w:rPr>
            <w:i/>
            <w:sz w:val="28"/>
            <w:rPrChange w:id="437" w:author="Sainju, Arpan Man" w:date="2018-11-05T13:38:00Z">
              <w:rPr>
                <w:sz w:val="28"/>
              </w:rPr>
            </w:rPrChange>
          </w:rPr>
          <w:t>~\Lab3\Task3\keras-retinanet</w:t>
        </w:r>
        <w:r w:rsidR="00701B1A">
          <w:rPr>
            <w:sz w:val="28"/>
          </w:rPr>
          <w:t>)</w:t>
        </w:r>
      </w:ins>
      <w:ins w:id="438" w:author="Sainju, Arpan Man" w:date="2018-11-05T13:36:00Z">
        <w:r w:rsidR="00701B1A">
          <w:rPr>
            <w:sz w:val="28"/>
          </w:rPr>
          <w:t xml:space="preserve"> </w:t>
        </w:r>
      </w:ins>
      <w:del w:id="439" w:author="Sainju, Arpan Man" w:date="2018-11-05T14:39:00Z">
        <w:r w:rsidDel="006018C6">
          <w:rPr>
            <w:sz w:val="28"/>
          </w:rPr>
          <w:delText>for prediction</w:delText>
        </w:r>
      </w:del>
      <w:ins w:id="440" w:author="Sainju, Arpan Man" w:date="2018-11-05T14:39:00Z">
        <w:r w:rsidR="006018C6">
          <w:rPr>
            <w:sz w:val="28"/>
          </w:rPr>
          <w:t>to get the classification results on test images.</w:t>
        </w:r>
      </w:ins>
    </w:p>
    <w:p w14:paraId="13312556" w14:textId="77777777" w:rsidR="001E40C5" w:rsidDel="00802FD6" w:rsidRDefault="00CB0301" w:rsidP="001E40C5">
      <w:pPr>
        <w:pStyle w:val="ListParagraph"/>
        <w:numPr>
          <w:ilvl w:val="1"/>
          <w:numId w:val="13"/>
        </w:numPr>
        <w:rPr>
          <w:del w:id="441" w:author="Sainju, Arpan Man" w:date="2018-11-05T15:02:00Z"/>
          <w:sz w:val="28"/>
        </w:rPr>
      </w:pPr>
      <w:r>
        <w:rPr>
          <w:sz w:val="28"/>
        </w:rPr>
        <w:t xml:space="preserve">SSD </w:t>
      </w:r>
    </w:p>
    <w:p w14:paraId="5F720279" w14:textId="6E3A1348" w:rsidR="00FE5FC2" w:rsidRPr="00802FD6" w:rsidRDefault="00253B32" w:rsidP="00802FD6">
      <w:pPr>
        <w:pStyle w:val="ListParagraph"/>
        <w:numPr>
          <w:ilvl w:val="1"/>
          <w:numId w:val="13"/>
        </w:numPr>
        <w:rPr>
          <w:sz w:val="28"/>
          <w:rPrChange w:id="442" w:author="Sainju, Arpan Man" w:date="2018-11-05T15:02:00Z">
            <w:rPr/>
          </w:rPrChange>
        </w:rPr>
        <w:pPrChange w:id="443" w:author="Sainju, Arpan Man" w:date="2018-11-05T15:02:00Z">
          <w:pPr>
            <w:pStyle w:val="ListParagraph"/>
            <w:numPr>
              <w:ilvl w:val="2"/>
              <w:numId w:val="13"/>
            </w:numPr>
            <w:ind w:left="2160" w:hanging="360"/>
          </w:pPr>
        </w:pPrChange>
      </w:pPr>
      <w:del w:id="444" w:author="Sainju, Arpan Man" w:date="2018-11-05T15:02:00Z">
        <w:r w:rsidRPr="00802FD6" w:rsidDel="00802FD6">
          <w:rPr>
            <w:sz w:val="28"/>
            <w:rPrChange w:id="445" w:author="Sainju, Arpan Man" w:date="2018-11-05T15:02:00Z">
              <w:rPr/>
            </w:rPrChange>
          </w:rPr>
          <w:delText xml:space="preserve">Download Link: upload it in box </w:delText>
        </w:r>
      </w:del>
    </w:p>
    <w:p w14:paraId="33D5B892" w14:textId="0D56D520" w:rsidR="00253B32" w:rsidRPr="00802FD6" w:rsidRDefault="00253B32" w:rsidP="00802FD6">
      <w:pPr>
        <w:pStyle w:val="ListParagraph"/>
        <w:numPr>
          <w:ilvl w:val="2"/>
          <w:numId w:val="13"/>
        </w:numPr>
        <w:rPr>
          <w:ins w:id="446" w:author="Sainju, Arpan Man" w:date="2018-11-05T13:38:00Z"/>
          <w:sz w:val="28"/>
          <w:rPrChange w:id="447" w:author="Sainju, Arpan Man" w:date="2018-11-05T15:02:00Z">
            <w:rPr>
              <w:ins w:id="448" w:author="Sainju, Arpan Man" w:date="2018-11-05T13:38:00Z"/>
            </w:rPr>
          </w:rPrChange>
        </w:rPr>
        <w:pPrChange w:id="449" w:author="Sainju, Arpan Man" w:date="2018-11-05T15:02:00Z">
          <w:pPr>
            <w:pStyle w:val="ListParagraph"/>
            <w:numPr>
              <w:ilvl w:val="2"/>
              <w:numId w:val="13"/>
            </w:numPr>
            <w:ind w:left="2160" w:hanging="360"/>
          </w:pPr>
        </w:pPrChange>
      </w:pPr>
      <w:r>
        <w:rPr>
          <w:sz w:val="28"/>
        </w:rPr>
        <w:t xml:space="preserve">Modify and run ssd512.ipynb </w:t>
      </w:r>
      <w:ins w:id="450" w:author="Sainju, Arpan Man" w:date="2018-11-05T15:02:00Z">
        <w:r w:rsidR="00802FD6">
          <w:rPr>
            <w:sz w:val="28"/>
          </w:rPr>
          <w:t>in folder (</w:t>
        </w:r>
        <w:r w:rsidR="00802FD6" w:rsidRPr="007470E3">
          <w:rPr>
            <w:i/>
            <w:sz w:val="28"/>
          </w:rPr>
          <w:t>~\Lab3\Task3\</w:t>
        </w:r>
        <w:r w:rsidR="00802FD6" w:rsidRPr="00802FD6">
          <w:t xml:space="preserve"> </w:t>
        </w:r>
        <w:r w:rsidR="00802FD6" w:rsidRPr="00802FD6">
          <w:rPr>
            <w:i/>
            <w:sz w:val="28"/>
          </w:rPr>
          <w:t>SSD512_keras</w:t>
        </w:r>
        <w:r w:rsidR="00802FD6">
          <w:rPr>
            <w:sz w:val="28"/>
          </w:rPr>
          <w:t>) to get the classification results on test images.</w:t>
        </w:r>
      </w:ins>
      <w:del w:id="451" w:author="Sainju, Arpan Man" w:date="2018-11-05T15:02:00Z">
        <w:r w:rsidRPr="00802FD6" w:rsidDel="00802FD6">
          <w:rPr>
            <w:sz w:val="28"/>
            <w:rPrChange w:id="452" w:author="Sainju, Arpan Man" w:date="2018-11-05T15:02:00Z">
              <w:rPr/>
            </w:rPrChange>
          </w:rPr>
          <w:delText>for prediction</w:delText>
        </w:r>
      </w:del>
    </w:p>
    <w:p w14:paraId="5C713053" w14:textId="63103AC7" w:rsidR="00701B1A" w:rsidRDefault="00701B1A" w:rsidP="00701B1A">
      <w:pPr>
        <w:pStyle w:val="ListParagraph"/>
        <w:numPr>
          <w:ilvl w:val="0"/>
          <w:numId w:val="13"/>
        </w:numPr>
        <w:rPr>
          <w:sz w:val="28"/>
        </w:rPr>
        <w:pPrChange w:id="453" w:author="Sainju, Arpan Man" w:date="2018-11-05T13:38:00Z">
          <w:pPr>
            <w:pStyle w:val="ListParagraph"/>
            <w:numPr>
              <w:ilvl w:val="2"/>
              <w:numId w:val="13"/>
            </w:numPr>
            <w:ind w:left="2160" w:hanging="360"/>
          </w:pPr>
        </w:pPrChange>
      </w:pPr>
      <w:ins w:id="454" w:author="Sainju, Arpan Man" w:date="2018-11-05T13:38:00Z">
        <w:r>
          <w:rPr>
            <w:sz w:val="28"/>
          </w:rPr>
          <w:t>Test images are located in</w:t>
        </w:r>
      </w:ins>
      <w:ins w:id="455" w:author="Sainju, Arpan Man" w:date="2018-11-05T13:39:00Z">
        <w:r w:rsidR="00B5496D">
          <w:rPr>
            <w:sz w:val="28"/>
          </w:rPr>
          <w:t xml:space="preserve"> folder</w:t>
        </w:r>
      </w:ins>
      <w:ins w:id="456" w:author="Sainju, Arpan Man" w:date="2018-11-05T13:38:00Z">
        <w:r>
          <w:rPr>
            <w:sz w:val="28"/>
          </w:rPr>
          <w:t xml:space="preserve"> </w:t>
        </w:r>
      </w:ins>
      <w:ins w:id="457" w:author="Sainju, Arpan Man" w:date="2018-11-05T13:39:00Z">
        <w:r w:rsidR="00B5496D" w:rsidRPr="007470E3">
          <w:rPr>
            <w:i/>
            <w:sz w:val="28"/>
          </w:rPr>
          <w:t>~\Lab3\Task3\</w:t>
        </w:r>
        <w:r w:rsidR="00B5496D">
          <w:rPr>
            <w:i/>
            <w:sz w:val="28"/>
          </w:rPr>
          <w:t>TestImages</w:t>
        </w:r>
      </w:ins>
    </w:p>
    <w:p w14:paraId="29167FFF" w14:textId="277857ED" w:rsidR="00FF731B" w:rsidDel="00937C14" w:rsidRDefault="00FF731B" w:rsidP="00FF731B">
      <w:pPr>
        <w:pStyle w:val="ListParagraph"/>
        <w:numPr>
          <w:ilvl w:val="1"/>
          <w:numId w:val="13"/>
        </w:numPr>
        <w:rPr>
          <w:moveFrom w:id="458" w:author="Sainju, Arpan Man" w:date="2018-11-05T13:27:00Z"/>
          <w:sz w:val="28"/>
        </w:rPr>
      </w:pPr>
      <w:moveFromRangeStart w:id="459" w:author="Sainju, Arpan Man" w:date="2018-11-05T13:27:00Z" w:name="move529187754"/>
      <w:moveFrom w:id="460" w:author="Sainju, Arpan Man" w:date="2018-11-05T13:27:00Z">
        <w:r w:rsidDel="00937C14">
          <w:rPr>
            <w:sz w:val="28"/>
          </w:rPr>
          <w:t xml:space="preserve">Please read the ReadMe.md file carefully before you start. </w:t>
        </w:r>
      </w:moveFrom>
    </w:p>
    <w:moveFromRangeEnd w:id="459"/>
    <w:p w14:paraId="5F393400" w14:textId="3D21119B" w:rsidR="00FF731B" w:rsidDel="003D73A8" w:rsidRDefault="00FF731B" w:rsidP="00FF731B">
      <w:pPr>
        <w:pStyle w:val="ListParagraph"/>
        <w:numPr>
          <w:ilvl w:val="1"/>
          <w:numId w:val="13"/>
        </w:numPr>
        <w:rPr>
          <w:del w:id="461" w:author="Sainju, Arpan Man" w:date="2018-11-01T21:39:00Z"/>
          <w:sz w:val="28"/>
        </w:rPr>
      </w:pPr>
      <w:del w:id="462" w:author="Sainju, Arpan Man" w:date="2018-11-01T21:39:00Z">
        <w:r w:rsidDel="003D73A8">
          <w:rPr>
            <w:sz w:val="28"/>
          </w:rPr>
          <w:delText xml:space="preserve">You may need to install some dependencies like tqdm and opencv. </w:delText>
        </w:r>
      </w:del>
    </w:p>
    <w:p w14:paraId="308CC017" w14:textId="06BD45DB" w:rsidR="00FF731B" w:rsidDel="003D73A8" w:rsidRDefault="00FF731B" w:rsidP="00FF731B">
      <w:pPr>
        <w:pStyle w:val="ListParagraph"/>
        <w:numPr>
          <w:ilvl w:val="1"/>
          <w:numId w:val="13"/>
        </w:numPr>
        <w:rPr>
          <w:del w:id="463" w:author="Sainju, Arpan Man" w:date="2018-11-01T21:39:00Z"/>
          <w:sz w:val="28"/>
        </w:rPr>
      </w:pPr>
      <w:commentRangeStart w:id="464"/>
      <w:del w:id="465" w:author="Sainju, Arpan Man" w:date="2018-11-01T21:39:00Z">
        <w:r w:rsidDel="003D73A8">
          <w:rPr>
            <w:sz w:val="28"/>
          </w:rPr>
          <w:delText>You can easily find resources to install those dependencies on internet</w:delText>
        </w:r>
        <w:commentRangeEnd w:id="464"/>
        <w:r w:rsidR="003A05B8" w:rsidDel="003D73A8">
          <w:rPr>
            <w:rStyle w:val="CommentReference"/>
          </w:rPr>
          <w:commentReference w:id="464"/>
        </w:r>
        <w:r w:rsidDel="003D73A8">
          <w:rPr>
            <w:sz w:val="28"/>
          </w:rPr>
          <w:delText>.</w:delText>
        </w:r>
      </w:del>
    </w:p>
    <w:p w14:paraId="22B1EEE6" w14:textId="14150BE5" w:rsidR="00F20025" w:rsidRDefault="00B55E6E" w:rsidP="00F20025">
      <w:pPr>
        <w:pStyle w:val="ListParagraph"/>
        <w:numPr>
          <w:ilvl w:val="0"/>
          <w:numId w:val="13"/>
        </w:numPr>
        <w:rPr>
          <w:sz w:val="28"/>
        </w:rPr>
      </w:pPr>
      <w:del w:id="466" w:author="Sainju, Arpan Man" w:date="2018-11-05T13:14:00Z">
        <w:r w:rsidRPr="00F20025" w:rsidDel="00937C14">
          <w:rPr>
            <w:sz w:val="28"/>
          </w:rPr>
          <w:delText xml:space="preserve">In </w:delText>
        </w:r>
      </w:del>
      <w:ins w:id="467" w:author="Sainju, Arpan Man" w:date="2018-11-05T13:14:00Z">
        <w:r w:rsidR="00937C14">
          <w:rPr>
            <w:sz w:val="28"/>
          </w:rPr>
          <w:t>For</w:t>
        </w:r>
        <w:r w:rsidR="00937C14" w:rsidRPr="00F20025">
          <w:rPr>
            <w:sz w:val="28"/>
          </w:rPr>
          <w:t xml:space="preserve"> </w:t>
        </w:r>
      </w:ins>
      <w:r w:rsidRPr="00F20025">
        <w:rPr>
          <w:sz w:val="28"/>
        </w:rPr>
        <w:t>test image 1, which model has the better detection result? Were the models able to detect all the people in the image?</w:t>
      </w:r>
    </w:p>
    <w:p w14:paraId="1F26BE68" w14:textId="5194BD57" w:rsidR="006901A9" w:rsidRDefault="00B55E6E" w:rsidP="00F20025">
      <w:pPr>
        <w:pStyle w:val="ListParagraph"/>
        <w:numPr>
          <w:ilvl w:val="0"/>
          <w:numId w:val="13"/>
        </w:numPr>
        <w:rPr>
          <w:sz w:val="28"/>
        </w:rPr>
      </w:pPr>
      <w:r w:rsidRPr="00F20025">
        <w:rPr>
          <w:sz w:val="28"/>
        </w:rPr>
        <w:t xml:space="preserve">In test image 2, which model was able to detect the laptop? What </w:t>
      </w:r>
      <w:del w:id="468" w:author="Sainju, Arpan Man" w:date="2018-11-05T14:49:00Z">
        <w:r w:rsidRPr="00F20025" w:rsidDel="00197D84">
          <w:rPr>
            <w:sz w:val="28"/>
          </w:rPr>
          <w:delText xml:space="preserve">can </w:delText>
        </w:r>
      </w:del>
      <w:ins w:id="469" w:author="Sainju, Arpan Man" w:date="2018-11-05T14:49:00Z">
        <w:r w:rsidR="00197D84">
          <w:rPr>
            <w:sz w:val="28"/>
          </w:rPr>
          <w:t>might</w:t>
        </w:r>
        <w:r w:rsidR="00197D84" w:rsidRPr="00F20025">
          <w:rPr>
            <w:sz w:val="28"/>
          </w:rPr>
          <w:t xml:space="preserve"> </w:t>
        </w:r>
      </w:ins>
      <w:r w:rsidRPr="00F20025">
        <w:rPr>
          <w:sz w:val="28"/>
        </w:rPr>
        <w:t>be the reason the other model could not detect the laptop?</w:t>
      </w:r>
    </w:p>
    <w:p w14:paraId="2C634EE2" w14:textId="77777777" w:rsidR="00E81545" w:rsidRDefault="00E81545" w:rsidP="00E81545">
      <w:pPr>
        <w:pStyle w:val="ListParagraph"/>
        <w:rPr>
          <w:sz w:val="28"/>
        </w:rPr>
      </w:pPr>
    </w:p>
    <w:p w14:paraId="78D6094B" w14:textId="7B68A6E8" w:rsidR="00E81545" w:rsidRPr="00F20025" w:rsidRDefault="00E81545" w:rsidP="003A05B8">
      <w:pPr>
        <w:pStyle w:val="ListParagraph"/>
        <w:rPr>
          <w:sz w:val="28"/>
        </w:rPr>
      </w:pPr>
      <w:commentRangeStart w:id="470"/>
      <w:del w:id="471" w:author="Sainju, Arpan Man" w:date="2018-11-05T13:14:00Z">
        <w:r w:rsidDel="00937C14">
          <w:rPr>
            <w:sz w:val="28"/>
          </w:rPr>
          <w:delText>Hint:</w:delText>
        </w:r>
        <w:commentRangeEnd w:id="470"/>
        <w:r w:rsidDel="00937C14">
          <w:rPr>
            <w:rStyle w:val="CommentReference"/>
          </w:rPr>
          <w:commentReference w:id="470"/>
        </w:r>
      </w:del>
    </w:p>
    <w:sectPr w:rsidR="00E81545" w:rsidRPr="00F20025" w:rsidSect="00C2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66" w:author="Zhe Jiang" w:date="2018-10-23T21:32:00Z" w:initials="ZJ">
    <w:p w14:paraId="4EC9B5E0" w14:textId="77777777" w:rsidR="00E81545" w:rsidRDefault="00E81545">
      <w:pPr>
        <w:pStyle w:val="CommentText"/>
      </w:pPr>
      <w:r>
        <w:rPr>
          <w:rStyle w:val="CommentReference"/>
        </w:rPr>
        <w:annotationRef/>
      </w:r>
      <w:r>
        <w:t>Provide names of specific classes here.</w:t>
      </w:r>
    </w:p>
  </w:comment>
  <w:comment w:id="370" w:author="Zhe Jiang" w:date="2018-10-23T21:32:00Z" w:initials="ZJ">
    <w:p w14:paraId="2B53374E" w14:textId="77777777" w:rsidR="00E81545" w:rsidRDefault="00E81545">
      <w:pPr>
        <w:pStyle w:val="CommentText"/>
      </w:pPr>
      <w:r>
        <w:rPr>
          <w:rStyle w:val="CommentReference"/>
        </w:rPr>
        <w:annotationRef/>
      </w:r>
      <w:r>
        <w:t>Please be precise, remove “around”</w:t>
      </w:r>
    </w:p>
  </w:comment>
  <w:comment w:id="411" w:author="Zhe Jiang" w:date="2018-10-23T21:34:00Z" w:initials="ZJ">
    <w:p w14:paraId="128516E1" w14:textId="77777777" w:rsidR="00E81545" w:rsidRDefault="00E81545">
      <w:pPr>
        <w:pStyle w:val="CommentText"/>
      </w:pPr>
      <w:r>
        <w:rPr>
          <w:rStyle w:val="CommentReference"/>
        </w:rPr>
        <w:annotationRef/>
      </w:r>
      <w:r>
        <w:t>We may need to provide more specific instructions. Please provide a link to python code that they can readily run without change for the task.</w:t>
      </w:r>
    </w:p>
  </w:comment>
  <w:comment w:id="464" w:author="Zhe Jiang" w:date="2018-10-23T21:38:00Z" w:initials="ZJ">
    <w:p w14:paraId="7993D222" w14:textId="533E6C79" w:rsidR="003A05B8" w:rsidRDefault="003A05B8">
      <w:pPr>
        <w:pStyle w:val="CommentText"/>
      </w:pPr>
      <w:r>
        <w:rPr>
          <w:rStyle w:val="CommentReference"/>
        </w:rPr>
        <w:annotationRef/>
      </w:r>
      <w:r>
        <w:t>Is it possible to  add some more detailed URL links? Some students are non-CS majors, having trouble in Python.</w:t>
      </w:r>
    </w:p>
  </w:comment>
  <w:comment w:id="470" w:author="Zhe Jiang" w:date="2018-10-23T21:36:00Z" w:initials="ZJ">
    <w:p w14:paraId="16CB6EB0" w14:textId="77777777" w:rsidR="00E81545" w:rsidRDefault="00E81545" w:rsidP="00E81545">
      <w:pPr>
        <w:pStyle w:val="CommentText"/>
      </w:pPr>
      <w:r>
        <w:rPr>
          <w:rStyle w:val="CommentReference"/>
        </w:rPr>
        <w:annotationRef/>
      </w:r>
      <w:r>
        <w:t>We may need to provide more specific instructions. Please provide a link to python code that they can readily run without change for the task.</w:t>
      </w:r>
    </w:p>
    <w:p w14:paraId="15620B37" w14:textId="77777777" w:rsidR="00E81545" w:rsidRDefault="00E8154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9B5E0" w15:done="0"/>
  <w15:commentEx w15:paraId="2B53374E" w15:done="0"/>
  <w15:commentEx w15:paraId="128516E1" w15:done="0"/>
  <w15:commentEx w15:paraId="7993D222" w15:done="0"/>
  <w15:commentEx w15:paraId="15620B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9B5E0" w16cid:durableId="1F7A11E7"/>
  <w16cid:commentId w16cid:paraId="2B53374E" w16cid:durableId="1F7A1200"/>
  <w16cid:commentId w16cid:paraId="327D7883" w16cid:durableId="1F7A123F"/>
  <w16cid:commentId w16cid:paraId="128516E1" w16cid:durableId="1F7A1266"/>
  <w16cid:commentId w16cid:paraId="7993D222" w16cid:durableId="1F7A1351"/>
  <w16cid:commentId w16cid:paraId="15620B37" w16cid:durableId="1F7A12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DEF"/>
    <w:multiLevelType w:val="hybridMultilevel"/>
    <w:tmpl w:val="047E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6E77"/>
    <w:multiLevelType w:val="hybridMultilevel"/>
    <w:tmpl w:val="228CB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051A"/>
    <w:multiLevelType w:val="hybridMultilevel"/>
    <w:tmpl w:val="E3DE6B0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8AD69C7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8D5EC47A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B3192"/>
    <w:multiLevelType w:val="hybridMultilevel"/>
    <w:tmpl w:val="60C0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B68D9"/>
    <w:multiLevelType w:val="hybridMultilevel"/>
    <w:tmpl w:val="B064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D2830"/>
    <w:multiLevelType w:val="hybridMultilevel"/>
    <w:tmpl w:val="CF98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C2E86"/>
    <w:multiLevelType w:val="hybridMultilevel"/>
    <w:tmpl w:val="50E6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D6F5A"/>
    <w:multiLevelType w:val="hybridMultilevel"/>
    <w:tmpl w:val="94B2DEB4"/>
    <w:lvl w:ilvl="0" w:tplc="E9E221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2B1F8D"/>
    <w:multiLevelType w:val="hybridMultilevel"/>
    <w:tmpl w:val="197A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2028E"/>
    <w:multiLevelType w:val="hybridMultilevel"/>
    <w:tmpl w:val="CD4EB730"/>
    <w:lvl w:ilvl="0" w:tplc="2E9698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AF7B81"/>
    <w:multiLevelType w:val="hybridMultilevel"/>
    <w:tmpl w:val="CABE5A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C15ACA"/>
    <w:multiLevelType w:val="hybridMultilevel"/>
    <w:tmpl w:val="6A1AC68E"/>
    <w:lvl w:ilvl="0" w:tplc="803AA520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409257AC"/>
    <w:multiLevelType w:val="hybridMultilevel"/>
    <w:tmpl w:val="892CC6B6"/>
    <w:lvl w:ilvl="0" w:tplc="B94E91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B92A64"/>
    <w:multiLevelType w:val="hybridMultilevel"/>
    <w:tmpl w:val="864A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0B14"/>
    <w:multiLevelType w:val="hybridMultilevel"/>
    <w:tmpl w:val="ACB2B47E"/>
    <w:lvl w:ilvl="0" w:tplc="95D243C0">
      <w:start w:val="1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4AA6049B"/>
    <w:multiLevelType w:val="hybridMultilevel"/>
    <w:tmpl w:val="E6DAF3E6"/>
    <w:lvl w:ilvl="0" w:tplc="C51A22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4C68685A"/>
    <w:multiLevelType w:val="hybridMultilevel"/>
    <w:tmpl w:val="3F1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9494C"/>
    <w:multiLevelType w:val="hybridMultilevel"/>
    <w:tmpl w:val="08945FDC"/>
    <w:lvl w:ilvl="0" w:tplc="C642494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583C32A7"/>
    <w:multiLevelType w:val="hybridMultilevel"/>
    <w:tmpl w:val="DFA66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D69C7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8D5EC47A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BB6272"/>
    <w:multiLevelType w:val="hybridMultilevel"/>
    <w:tmpl w:val="2376AB74"/>
    <w:lvl w:ilvl="0" w:tplc="E6B68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4"/>
  </w:num>
  <w:num w:numId="5">
    <w:abstractNumId w:val="19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3"/>
  </w:num>
  <w:num w:numId="14">
    <w:abstractNumId w:val="10"/>
  </w:num>
  <w:num w:numId="15">
    <w:abstractNumId w:val="1"/>
  </w:num>
  <w:num w:numId="16">
    <w:abstractNumId w:val="16"/>
  </w:num>
  <w:num w:numId="17">
    <w:abstractNumId w:val="17"/>
  </w:num>
  <w:num w:numId="18">
    <w:abstractNumId w:val="7"/>
  </w:num>
  <w:num w:numId="19">
    <w:abstractNumId w:val="11"/>
  </w:num>
  <w:num w:numId="2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inju, Arpan Man">
    <w15:presenceInfo w15:providerId="None" w15:userId="Sainju, Arpan Man"/>
  </w15:person>
  <w15:person w15:author="Sainju, Arpan Man [2]">
    <w15:presenceInfo w15:providerId="AD" w15:userId="S-1-5-21-1392146813-439138823-70936606-59951"/>
  </w15:person>
  <w15:person w15:author="Zhe Jiang">
    <w15:presenceInfo w15:providerId="None" w15:userId="Zhe J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78"/>
    <w:rsid w:val="00045375"/>
    <w:rsid w:val="000466EC"/>
    <w:rsid w:val="000665B8"/>
    <w:rsid w:val="000766C2"/>
    <w:rsid w:val="00093708"/>
    <w:rsid w:val="000A6365"/>
    <w:rsid w:val="000B2B1A"/>
    <w:rsid w:val="000B4A44"/>
    <w:rsid w:val="000D6DC0"/>
    <w:rsid w:val="000E08EF"/>
    <w:rsid w:val="000E4B55"/>
    <w:rsid w:val="000E56EE"/>
    <w:rsid w:val="0011377E"/>
    <w:rsid w:val="001304C0"/>
    <w:rsid w:val="00146A0C"/>
    <w:rsid w:val="00154813"/>
    <w:rsid w:val="0016781D"/>
    <w:rsid w:val="00194878"/>
    <w:rsid w:val="00197D84"/>
    <w:rsid w:val="001B3F74"/>
    <w:rsid w:val="001C1687"/>
    <w:rsid w:val="001C72B6"/>
    <w:rsid w:val="001E31B3"/>
    <w:rsid w:val="001E40C5"/>
    <w:rsid w:val="001E5E44"/>
    <w:rsid w:val="001F1A0A"/>
    <w:rsid w:val="001F38F8"/>
    <w:rsid w:val="002250F3"/>
    <w:rsid w:val="00246FDF"/>
    <w:rsid w:val="00253B32"/>
    <w:rsid w:val="00257DA5"/>
    <w:rsid w:val="00261A91"/>
    <w:rsid w:val="0027404B"/>
    <w:rsid w:val="002A208F"/>
    <w:rsid w:val="002A7427"/>
    <w:rsid w:val="002D2AC9"/>
    <w:rsid w:val="002F59B2"/>
    <w:rsid w:val="003074D3"/>
    <w:rsid w:val="00331593"/>
    <w:rsid w:val="0034726B"/>
    <w:rsid w:val="003472E1"/>
    <w:rsid w:val="003566B8"/>
    <w:rsid w:val="0037499F"/>
    <w:rsid w:val="00390914"/>
    <w:rsid w:val="003978EF"/>
    <w:rsid w:val="003A05B8"/>
    <w:rsid w:val="003A0AA8"/>
    <w:rsid w:val="003B0BC3"/>
    <w:rsid w:val="003D73A8"/>
    <w:rsid w:val="003F55AA"/>
    <w:rsid w:val="004145E9"/>
    <w:rsid w:val="00474659"/>
    <w:rsid w:val="004951ED"/>
    <w:rsid w:val="004B4E8F"/>
    <w:rsid w:val="004D56C4"/>
    <w:rsid w:val="00503FB8"/>
    <w:rsid w:val="00552FC9"/>
    <w:rsid w:val="00556B42"/>
    <w:rsid w:val="00571C6B"/>
    <w:rsid w:val="00572A4C"/>
    <w:rsid w:val="005814D6"/>
    <w:rsid w:val="005815AA"/>
    <w:rsid w:val="00581D14"/>
    <w:rsid w:val="00593A15"/>
    <w:rsid w:val="0059770F"/>
    <w:rsid w:val="005A3E1F"/>
    <w:rsid w:val="005B7C80"/>
    <w:rsid w:val="005C33DD"/>
    <w:rsid w:val="006018C6"/>
    <w:rsid w:val="0062030E"/>
    <w:rsid w:val="0064319B"/>
    <w:rsid w:val="00654D76"/>
    <w:rsid w:val="00667968"/>
    <w:rsid w:val="006740FC"/>
    <w:rsid w:val="00683F95"/>
    <w:rsid w:val="006851AB"/>
    <w:rsid w:val="006901A9"/>
    <w:rsid w:val="00691697"/>
    <w:rsid w:val="006C20E6"/>
    <w:rsid w:val="006E55ED"/>
    <w:rsid w:val="00701B1A"/>
    <w:rsid w:val="00703856"/>
    <w:rsid w:val="0072176B"/>
    <w:rsid w:val="0074560F"/>
    <w:rsid w:val="00754ED9"/>
    <w:rsid w:val="00755428"/>
    <w:rsid w:val="0075545C"/>
    <w:rsid w:val="0075777A"/>
    <w:rsid w:val="007C32B0"/>
    <w:rsid w:val="007D18F0"/>
    <w:rsid w:val="007D6FE1"/>
    <w:rsid w:val="007E6670"/>
    <w:rsid w:val="007F29A4"/>
    <w:rsid w:val="00802FD6"/>
    <w:rsid w:val="00816ED9"/>
    <w:rsid w:val="008452F2"/>
    <w:rsid w:val="00874C06"/>
    <w:rsid w:val="008A269A"/>
    <w:rsid w:val="008C1DCA"/>
    <w:rsid w:val="008D2C05"/>
    <w:rsid w:val="008D466E"/>
    <w:rsid w:val="00901F9D"/>
    <w:rsid w:val="009273C8"/>
    <w:rsid w:val="00937C14"/>
    <w:rsid w:val="00942486"/>
    <w:rsid w:val="009C25CA"/>
    <w:rsid w:val="009E1F8F"/>
    <w:rsid w:val="00A173B9"/>
    <w:rsid w:val="00A849AB"/>
    <w:rsid w:val="00A86EFC"/>
    <w:rsid w:val="00AA6DBE"/>
    <w:rsid w:val="00AB182B"/>
    <w:rsid w:val="00AC1B2B"/>
    <w:rsid w:val="00AF0B9B"/>
    <w:rsid w:val="00B14194"/>
    <w:rsid w:val="00B3569E"/>
    <w:rsid w:val="00B5496D"/>
    <w:rsid w:val="00B5543E"/>
    <w:rsid w:val="00B55E6E"/>
    <w:rsid w:val="00B64BF0"/>
    <w:rsid w:val="00B75B0E"/>
    <w:rsid w:val="00BA292F"/>
    <w:rsid w:val="00BB7CFE"/>
    <w:rsid w:val="00BC1DDA"/>
    <w:rsid w:val="00BE4ADD"/>
    <w:rsid w:val="00C00F77"/>
    <w:rsid w:val="00C27EF3"/>
    <w:rsid w:val="00CB0301"/>
    <w:rsid w:val="00CD49DE"/>
    <w:rsid w:val="00D3624B"/>
    <w:rsid w:val="00D626D4"/>
    <w:rsid w:val="00D72762"/>
    <w:rsid w:val="00D77964"/>
    <w:rsid w:val="00DA7977"/>
    <w:rsid w:val="00DB4AA8"/>
    <w:rsid w:val="00DE1FED"/>
    <w:rsid w:val="00DE5C3B"/>
    <w:rsid w:val="00DE6FA6"/>
    <w:rsid w:val="00E2244C"/>
    <w:rsid w:val="00E73F51"/>
    <w:rsid w:val="00E81545"/>
    <w:rsid w:val="00EA4050"/>
    <w:rsid w:val="00EE4B00"/>
    <w:rsid w:val="00F02289"/>
    <w:rsid w:val="00F20025"/>
    <w:rsid w:val="00F441CF"/>
    <w:rsid w:val="00F537B5"/>
    <w:rsid w:val="00FA637B"/>
    <w:rsid w:val="00FD5A4C"/>
    <w:rsid w:val="00FE5FC2"/>
    <w:rsid w:val="00FF731B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B509"/>
  <w15:chartTrackingRefBased/>
  <w15:docId w15:val="{B943EB2C-A36B-4F42-B4AB-F0E53B8F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4D6"/>
    <w:pPr>
      <w:ind w:left="720"/>
      <w:contextualSpacing/>
    </w:pPr>
  </w:style>
  <w:style w:type="table" w:styleId="TableGrid">
    <w:name w:val="Table Grid"/>
    <w:basedOn w:val="TableNormal"/>
    <w:uiPriority w:val="39"/>
    <w:rsid w:val="006E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75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56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1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5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Sainju, Arpan Man</cp:lastModifiedBy>
  <cp:revision>5</cp:revision>
  <cp:lastPrinted>2018-09-25T21:03:00Z</cp:lastPrinted>
  <dcterms:created xsi:type="dcterms:W3CDTF">2018-11-06T06:09:00Z</dcterms:created>
  <dcterms:modified xsi:type="dcterms:W3CDTF">2018-11-06T06:32:00Z</dcterms:modified>
</cp:coreProperties>
</file>